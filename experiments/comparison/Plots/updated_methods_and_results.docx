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942B" w14:textId="77777777" w:rsidR="003A5D4D" w:rsidRPr="006F20F1" w:rsidRDefault="003A5D4D" w:rsidP="003A5D4D">
      <w:pPr>
        <w:spacing w:line="420" w:lineRule="auto"/>
        <w:rPr>
          <w:rFonts w:cs="Arial"/>
        </w:rPr>
      </w:pPr>
      <w:r>
        <w:rPr>
          <w:b/>
          <w:sz w:val="28"/>
          <w:szCs w:val="28"/>
        </w:rPr>
        <w:t>Methods</w:t>
      </w:r>
    </w:p>
    <w:p w14:paraId="6566F71B" w14:textId="77777777" w:rsidR="003A5D4D" w:rsidRDefault="003A5D4D" w:rsidP="003A5D4D">
      <w:pPr>
        <w:spacing w:line="420" w:lineRule="auto"/>
        <w:rPr>
          <w:b/>
          <w:sz w:val="26"/>
          <w:szCs w:val="26"/>
        </w:rPr>
      </w:pPr>
      <w:r>
        <w:rPr>
          <w:b/>
          <w:sz w:val="26"/>
          <w:szCs w:val="26"/>
        </w:rPr>
        <w:t xml:space="preserve">Molecular signatures of balancing selection along the </w:t>
      </w:r>
      <w:proofErr w:type="spellStart"/>
      <w:r w:rsidRPr="00181A0A">
        <w:rPr>
          <w:b/>
          <w:i/>
          <w:sz w:val="26"/>
          <w:szCs w:val="26"/>
        </w:rPr>
        <w:t>fru</w:t>
      </w:r>
      <w:proofErr w:type="spellEnd"/>
      <w:r>
        <w:rPr>
          <w:b/>
          <w:i/>
          <w:sz w:val="26"/>
          <w:szCs w:val="26"/>
        </w:rPr>
        <w:t xml:space="preserve"> </w:t>
      </w:r>
      <w:r>
        <w:rPr>
          <w:b/>
          <w:sz w:val="26"/>
          <w:szCs w:val="26"/>
        </w:rPr>
        <w:t>gene</w:t>
      </w:r>
    </w:p>
    <w:p w14:paraId="3A22BD92" w14:textId="77777777" w:rsidR="003A5D4D" w:rsidRDefault="003A5D4D" w:rsidP="003A5D4D">
      <w:pPr>
        <w:spacing w:line="420" w:lineRule="auto"/>
      </w:pPr>
      <w:r>
        <w:t xml:space="preserve">We investigated signatures of balancing selection along the </w:t>
      </w:r>
      <w:proofErr w:type="spellStart"/>
      <w:r w:rsidRPr="008C7713">
        <w:rPr>
          <w:i/>
        </w:rPr>
        <w:t>fru</w:t>
      </w:r>
      <w:proofErr w:type="spellEnd"/>
      <w:r>
        <w:t xml:space="preserve"> gene in two wild population samples of </w:t>
      </w:r>
      <w:r w:rsidRPr="0062634D">
        <w:rPr>
          <w:i/>
        </w:rPr>
        <w:t>D. melanogaster</w:t>
      </w:r>
      <w:r>
        <w:t xml:space="preserve"> flies: a North American population sample of 205 genomes (RAL) and a Zambian population sample of 197 genomes (ZI) </w:t>
      </w:r>
      <w:r>
        <w:fldChar w:fldCharType="begin" w:fldLock="1"/>
      </w:r>
      <w:r>
        <w:instrText>ADDIN CSL_CITATION { "citationItems" : [ { "id" : "ITEM-1", "itemData" : { "DOI" : "10.1038/nature10811", "ISBN" : "1476-4687 (Electronic)\\n0028-0836 (Linking)", "ISSN" : "1476-4687", "PMID" : "22318601", "abstract" : "A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 "author" : [ { "dropping-particle" : "", "family" : "Mackay", "given" : "Trudy F. C.", "non-dropping-particle" : "", "parse-names" : false, "suffix" : "" }, { "dropping-particle" : "", "family" : "Richards", "given" : "Stephen", "non-dropping-particle" : "", "parse-names" : false, "suffix" : "" }, { "dropping-particle" : "", "family" : "Stone", "given" : "Eric A.", "non-dropping-particle" : "", "parse-names" : false, "suffix" : "" }, { "dropping-particle" : "", "family" : "Barbadilla", "given" : "Antonio", "non-dropping-particle" : "", "parse-names" : false, "suffix" : "" }, { "dropping-particle" : "", "family" : "Ayroles", "given" : "Julien F.", "non-dropping-particle" : "", "parse-names" : false, "suffix" : "" }, { "dropping-particle" : "", "family" : "Zhu", "given" : "Dianhui", "non-dropping-particle" : "", "parse-names" : false, "suffix" : "" }, { "dropping-particle" : "", "family" : "Casillas", "given" : "S\u00f2nia", "non-dropping-particle" : "", "parse-names" : false, "suffix" : "" }, { "dropping-particle" : "", "family" : "Han", "given" : "Yi", "non-dropping-particle" : "", "parse-names" : false, "suffix" : "" }, { "dropping-particle" : "", "family" : "Magwire", "given" : "Michael M.", "non-dropping-particle" : "", "parse-names" : false, "suffix" : "" }, { "dropping-particle" : "", "family" : "Cridland", "given" : "Julie M.", "non-dropping-particle" : "", "parse-names" : false, "suffix" : "" }, { "dropping-particle" : "", "family" : "Richardson", "given" : "Mark F.", "non-dropping-particle" : "", "parse-names" : false, "suffix" : "" }, { "dropping-particle" : "", "family" : "Anholt", "given" : "Robert R. H.", "non-dropping-particle" : "", "parse-names" : false, "suffix" : "" }, { "dropping-particle" : "", "family" : "Barr\u00f3n", "given" : "Maite", "non-dropping-particle" : "", "parse-names" : false, "suffix" : "" }, { "dropping-particle" : "", "family" : "Bess", "given" : "Crystal", "non-dropping-particle" : "", "parse-names" : false, "suffix" : "" }, { "dropping-particle" : "", "family" : "Blankenburg", "given" : "Kerstin Petra", "non-dropping-particle" : "", "parse-names" : false, "suffix" : "" }, { "dropping-particle" : "", "family" : "Carbone", "given" : "Mary Anna", "non-dropping-particle" : "", "parse-names" : false, "suffix" : "" }, { "dropping-particle" : "", "family" : "Castellano", "given" : "David", "non-dropping-particle" : "", "parse-names" : false, "suffix" : "" }, { "dropping-particle" : "", "family" : "Chaboub", "given" : "Lesley", "non-dropping-particle" : "", "parse-names" : false, "suffix" : "" }, { "dropping-particle" : "", "family" : "Duncan", "given" : "Laura", "non-dropping-particle" : "", "parse-names" : false, "suffix" : "" }, { "dropping-particle" : "", "family" : "Harris", "given" : "Zeke", "non-dropping-particle" : "", "parse-names" : false, "suffix" : "" }, { "dropping-particle" : "", "family" : "Javaid", "given" : "Mehwish", "non-dropping-particle" : "", "parse-names" : false, "suffix" : "" }, { "dropping-particle" : "", "family" : "Jayaseelan", "given" : "Joy Christina", "non-dropping-particle" : "", "parse-names" : false, "suffix" : "" }, { "dropping-particle" : "", "family" : "Jhangiani", "given" : "Shalini N.", "non-dropping-particle" : "", "parse-names" : false, "suffix" : "" }, { "dropping-particle" : "", "family" : "Jordan", "given" : "Katherine W.", "non-dropping-particle" : "", "parse-names" : false, "suffix" : "" }, { "dropping-particle" : "", "family" : "Lara", "given" : "Fremiet", "non-dropping-particle" : "", "parse-names" : false, "suffix" : "" }, { "dropping-particle" : "", "family" : "Lawrence", "given" : "Faye", "non-dropping-particle" : "", "parse-names" : false, "suffix" : "" }, { "dropping-particle" : "", "family" : "Lee", "given" : "Sandra L.", "non-dropping-particle" : "", "parse-names" : false, "suffix" : "" }, { "dropping-particle" : "", "family" : "Librado", "given" : "Pablo", "non-dropping-particle" : "", "parse-names" : false, "suffix" : "" }, { "dropping-particle" : "", "family" : "Linheiro", "given" : "Raquel S.", "non-dropping-particle" : "", "parse-names" : false, "suffix" : "" }, { "dropping-particle" : "", "family" : "Lyman", "given" : "Richard F.", "non-dropping-particle" : "", "parse-names" : false, "suffix" : "" }, { "dropping-particle" : "", "family" : "Mackey", "given" : "Aaron J.", "non-dropping-particle" : "", "parse-names" : false, "suffix" : "" }, { "dropping-particle" : "", "family" : "Munidasa", "given" : "Mala", "non-dropping-particle" : "", "parse-names" : false, "suffix" : "" }, { "dropping-particle" : "", "family" : "Muzny", "given" : "Donna Marie", "non-dropping-particle" : "", "parse-names" : false, "suffix" : "" }, { "dropping-particle" : "", "family" : "Nazareth", "given" : "Lynne", "non-dropping-particle" : "", "parse-names" : false, "suffix" : "" }, { "dropping-particle" : "", "family" : "Newsham", "given" : "Irene", "non-dropping-particle" : "", "parse-names" : false, "suffix" : "" }, { "dropping-particle" : "", "family" : "Perales", "given" : "Lora", "non-dropping-particle" : "", "parse-names" : false, "suffix" : "" }, { "dropping-particle" : "", "family" : "Pu", "given" : "Ling-Ling", "non-dropping-particle" : "", "parse-names" : false, "suffix" : "" }, { "dropping-particle" : "", "family" : "Qu", "given" : "Carson", "non-dropping-particle" : "", "parse-names" : false, "suffix" : "" }, { "dropping-particle" : "", "family" : "R\u00e0mia", "given" : "Miquel", "non-dropping-particle" : "", "parse-names" : false, "suffix" : "" }, { "dropping-particle" : "", "family" : "Reid", "given" : "Jeffrey G.", "non-dropping-particle" : "", "parse-names" : false, "suffix" : "" }, { "dropping-particle" : "", "family" : "Rollmann", "given" : "Stephanie M.", "non-dropping-particle" : "", "parse-names" : false, "suffix" : "" }, { "dropping-particle" : "", "family" : "Rozas", "given" : "Julio", "non-dropping-particle" : "", "parse-names" : false, "suffix" : "" }, { "dropping-particle" : "", "family" : "Saada", "given" : "Nehad", "non-dropping-particle" : "", "parse-names" : false, "suffix" : "" }, { "dropping-particle" : "", "family" : "Turlapati", "given" : "Lavanya", "non-dropping-particle" : "", "parse-names" : false, "suffix" : "" }, { "dropping-particle" : "", "family" : "Worley", "given" : "Kim C.", "non-dropping-particle" : "", "parse-names" : false, "suffix" : "" }, { "dropping-particle" : "", "family" : "Wu", "given" : "Yuan-Qing", "non-dropping-particle" : "", "parse-names" : false, "suffix" : "" }, { "dropping-particle" : "", "family" : "Yamamoto", "given" : "Akihiko", "non-dropping-particle" : "", "parse-names" : false, "suffix" : "" }, { "dropping-particle" : "", "family" : "Zhu", "given" : "Yiming", "non-dropping-particle" : "", "parse-names" : false, "suffix" : "" }, { "dropping-particle" : "", "family" : "Bergman", "given" : "Casey M.", "non-dropping-particle" : "", "parse-names" : false, "suffix" : "" }, { "dropping-particle" : "", "family" : "Thornton", "given" : "Kevin R.", "non-dropping-particle" : "", "parse-names" : false, "suffix" : "" }, { "dropping-particle" : "", "family" : "Mittelman", "given" : "David", "non-dropping-particle" : "", "parse-names" : false, "suffix" : "" }, { "dropping-particle" : "", "family" : "Gibbs", "given" : "Richard A.", "non-dropping-particle" : "", "parse-names" : false, "suffix" : "" } ], "container-title" : "Nature", "id" : "ITEM-1", "issue" : "7384", "issued" : { "date-parts" : [ [ "2012", "2" ] ] }, "page" : "173-178", "publisher" : "Nature Research", "title" : "The &lt;i&gt;Drosophila melanogaster&lt;/i&gt; Genetic Reference Panel.", "type" : "article-journal", "volume" : "482" }, "uris" : [ "http://www.mendeley.com/documents/?uuid=9fdc5e74-6bac-49c3-8f0d-ce1778755612" ] }, { "id" : "ITEM-2", "itemData" : { "DOI" : "10.1534/genetics.115.174664", "ISSN" : "19432631", "PMID" : "25631317", "abstract" : "Hundreds of wild-derived Drosophila melanogaster genomes have been published, but rigorous comparisons across data sets are precluded by differences in alignment methodology. The most common approach to reference-based genome assembly is a single round of alignment followed by quality filtering and variant detection. We evaluated variations and extensions of this approach, and settled on an assembly strategy that utilizes two alignment programs and incorporates both substitutions and short indels to construct an updated reference for a second round of mapping prior to final variant detection. Utilizing this approach, we reassembled published D. melanogaster population genomic data sets and added unpublished genomes from several sub-Saharan populations. Most notably, we present aligned data from phase 3 of the Drosophila Population Genomics Project (DPGP3), which provides 197 genomes from a single ancestral range population of D. melanogaster (from Zambia). The large sample size, high genetic diversity, and potentially simpler demographic history of the DPGP3 sample will make this a highly valuable resource for fundamental population genetic research. The complete set of assemblies described here, termed the Drosophila Genome Nexus, presently comprises 623 consistently aligned genomes, and is publicly available in multiple formats with supporting documentation and bioinformatic tools. This resource will greatly facilitate population genomic analysis in this model species by reducing the methodological differences between data sets.", "author" : [ { "dropping-particle" : "", "family" : "Lack", "given" : "Justin B.", "non-dropping-particle" : "", "parse-names" : false, "suffix" : "" }, { "dropping-particle" : "", "family" : "Cardeno", "given" : "Charis M.", "non-dropping-particle" : "", "parse-names" : false, "suffix" : "" }, { "dropping-particle" : "", "family" : "Crepeau", "given" : "Marc W.", "non-dropping-particle" : "", "parse-names" : false, "suffix" : "" }, { "dropping-particle" : "", "family" : "Taylor", "given" : "William", "non-dropping-particle" : "", "parse-names" : false, "suffix" : "" }, { "dropping-particle" : "", "family" : "Corbett-Detig", "given" : "Russell B.", "non-dropping-particle" : "", "parse-names" : false, "suffix" : "" }, { "dropping-particle" : "", "family" : "Stevens", "given" : "Kristian A.", "non-dropping-particle" : "", "parse-names" : false, "suffix" : "" }, { "dropping-particle" : "", "family" : "Langley", "given" : "Charles H.", "non-dropping-particle" : "", "parse-names" : false, "suffix" : "" }, { "dropping-particle" : "", "family" : "Pool", "given" : "John E.", "non-dropping-particle" : "", "parse-names" : false, "suffix" : "" } ], "container-title" : "Genetics", "id" : "ITEM-2", "issue" : "4", "issued" : { "date-parts" : [ [ "2015", "10", "2" ] ] }, "language" : "en", "page" : "1229-1241", "title" : "The Drosophila Genome Nexus: A population genomic resource of 623 &lt;i&gt;Drosophila melanogaster&lt;/i&gt; genomes, including 197 from a single ancestral range population", "type" : "article-journal", "volume" : "199" }, "uris" : [ "http://www.mendeley.com/documents/?uuid=912b8bc0-5cb5-488d-b1c6-0bdc86be71e2" ] } ], "mendeley" : { "formattedCitation" : "(Mackay et al. 2012; Lack et al. 2015)", "plainTextFormattedCitation" : "(Mackay et al. 2012; Lack et al. 2015)", "previouslyFormattedCitation" : "(Mackay et al. 2012; Lack et al. 2015)" }, "properties" : { "noteIndex" : 0 }, "schema" : "https://github.com/citation-style-language/schema/raw/master/csl-citation.json" }</w:instrText>
      </w:r>
      <w:r>
        <w:fldChar w:fldCharType="separate"/>
      </w:r>
      <w:r w:rsidRPr="006D0A6F">
        <w:rPr>
          <w:noProof/>
        </w:rPr>
        <w:t>(Mackay et al. 2012; Lack et al. 2015)</w:t>
      </w:r>
      <w:r>
        <w:fldChar w:fldCharType="end"/>
      </w:r>
      <w:r>
        <w:t xml:space="preserve">. Elevated polymorphism and linkage disequilibrium can both indicate that a given region is under balancing selection </w:t>
      </w:r>
      <w:r>
        <w:fldChar w:fldCharType="begin" w:fldLock="1"/>
      </w:r>
      <w:r>
        <w:instrText>ADDIN CSL_CITATION { "citationItems" : [ { "id" : "ITEM-1", "itemData" : { "DOI" : "10.1111/mec.13226", "ISBN" : "1365-294X", "ISSN" : "09621083", "PMID" : "25943689", "abstract" : "In spite of the long-term interest in the process of balancing selection, its frequency in genomes and evolutionary significance remain unclear due to challenges related to its detection. Current statistical approaches based on patterns of variation observed in molecular data suffer from low power and a high incidence of false-positives. This raises the question whether balancing selection is rare or is simply difficult to detect. We discuss genetic signatures produced by this mode of selection, and review the current approaches used for their identification in genomes. Advantages and disadvantages of the available methods are presented and areas where improvement is possible are identified. Increased specificity and reduced rate of false-positives may be achieved by using an appropriate demographic model, applying combinations of tests, appropriate sampling scheme and taking into account intralocus variation in selection pressures. We emphasize novel solutions, recently developed model-based approaches and good practices that should be implemented in future studies looking for signals of balancing selection. We also draw attention of the readers to the results of recent theoretical studies which suggest that balancing selection may be ubiquitous but transient, leaving few signatures detectable by existing methods. Testing this new theory may require the development of novel high-throughput methods extending beyond genomic scans. This article is protected by copyright. All rights reserved.", "author" : [ { "dropping-particle" : "", "family" : "Fijarczyk", "given" : "Anna", "non-dropping-particle" : "", "parse-names" : false, "suffix" : "" }, { "dropping-particle" : "", "family" : "Babik", "given" : "Wies\u0142aw", "non-dropping-particle" : "", "parse-names" : false, "suffix" : "" } ], "container-title" : "Molecular Ecology", "id" : "ITEM-1", "issue" : "14", "issued" : { "date-parts" : [ [ "2015", "5", "5" ] ] }, "page" : "3529-3545", "title" : "Detecting balancing selection in genomes: Limits and prospects", "type" : "article-journal", "volume" : "24" }, "uris" : [ "http://www.mendeley.com/documents/?uuid=084b7fce-b80b-4d60-b463-9582940236da" ] } ], "mendeley" : { "formattedCitation" : "(Fijarczyk &amp; Babik 2015)", "plainTextFormattedCitation" : "(Fijarczyk &amp; Babik 2015)", "previouslyFormattedCitation" : "(Fijarczyk &amp; Babik 2015)" }, "properties" : { "noteIndex" : 0 }, "schema" : "https://github.com/citation-style-language/schema/raw/master/csl-citation.json" }</w:instrText>
      </w:r>
      <w:r>
        <w:fldChar w:fldCharType="separate"/>
      </w:r>
      <w:r w:rsidRPr="00563BCE">
        <w:rPr>
          <w:noProof/>
        </w:rPr>
        <w:t>(Fijarczyk &amp; Babik 2015)</w:t>
      </w:r>
      <w:r>
        <w:fldChar w:fldCharType="end"/>
      </w:r>
      <w:r>
        <w:t xml:space="preserve">. We therefore estimated regional polymorphism (nucleotide diversity, Tajima’s D) and regional linkage disequilibrium (Kelly’s ZnS) </w:t>
      </w:r>
      <w:commentRangeStart w:id="0"/>
      <w:r>
        <w:t>over 1000bp windows (500bp step size)</w:t>
      </w:r>
      <w:commentRangeEnd w:id="0"/>
      <w:r>
        <w:rPr>
          <w:rStyle w:val="CommentReference"/>
          <w:rFonts w:ascii="Calibri" w:eastAsia="Yu Mincho" w:hAnsi="Calibri" w:cs="Times New Roman"/>
        </w:rPr>
        <w:commentReference w:id="0"/>
      </w:r>
      <w:r>
        <w:t xml:space="preserve"> along the </w:t>
      </w:r>
      <w:r w:rsidRPr="008C7713">
        <w:rPr>
          <w:i/>
        </w:rPr>
        <w:t>D. melanogaster</w:t>
      </w:r>
      <w:r>
        <w:t xml:space="preserve"> (release 6) genome, in each population, using the </w:t>
      </w:r>
      <w:proofErr w:type="spellStart"/>
      <w:r>
        <w:t>PopGenome</w:t>
      </w:r>
      <w:proofErr w:type="spellEnd"/>
      <w:r>
        <w:t xml:space="preserve"> package </w:t>
      </w:r>
      <w:r>
        <w:fldChar w:fldCharType="begin" w:fldLock="1"/>
      </w:r>
      <w:r>
        <w:instrText>ADDIN CSL_CITATION { "citationItems" : [ { "id" : "ITEM-1", "itemData" : { "DOI" : "10.1093/molbev/msu136", "ISSN" : "0737-4038", "author" : [ { "dropping-particle" : "", "family" : "Pfeifer", "given" : "B", "non-dropping-particle" : "", "parse-names" : false, "suffix" : "" }, { "dropping-particle" : "", "family" : "Wittelsburger", "given" : "U", "non-dropping-particle" : "", "parse-names" : false, "suffix" : "" }, { "dropping-particle" : "", "family" : "Ramos-Onsins", "given" : "S E", "non-dropping-particle" : "", "parse-names" : false, "suffix" : "" }, { "dropping-particle" : "", "family" : "Lercher", "given" : "M J", "non-dropping-particle" : "", "parse-names" : false, "suffix" : "" } ], "container-title" : "Molecular Biology and Evolution", "id" : "ITEM-1", "issue" : "7", "issued" : { "date-parts" : [ [ "2014", "7" ] ] }, "page" : "1929-1936", "publisher" : "Oxford University Press", "title" : "PopGenome: An efficient swiss army knife for population genomic analyses in R", "type" : "article-journal", "volume" : "31" }, "uris" : [ "http://www.mendeley.com/documents/?uuid=d7b526e4-a470-4a75-9713-c1f8902b2f42" ] } ], "mendeley" : { "formattedCitation" : "(Pfeifer et al. 2014)", "plainTextFormattedCitation" : "(Pfeifer et al. 2014)", "previouslyFormattedCitation" : "(Pfeifer et al. 2014)" }, "properties" : { "noteIndex" : 0 }, "schema" : "https://github.com/citation-style-language/schema/raw/master/csl-citation.json" }</w:instrText>
      </w:r>
      <w:r>
        <w:fldChar w:fldCharType="separate"/>
      </w:r>
      <w:r w:rsidRPr="00563BCE">
        <w:rPr>
          <w:noProof/>
        </w:rPr>
        <w:t>(Pfeifer et al. 2014)</w:t>
      </w:r>
      <w:r>
        <w:fldChar w:fldCharType="end"/>
      </w:r>
      <w:r>
        <w:t>.</w:t>
      </w:r>
    </w:p>
    <w:p w14:paraId="61CF600E" w14:textId="77777777" w:rsidR="003A5D4D" w:rsidRDefault="003A5D4D" w:rsidP="003A5D4D">
      <w:pPr>
        <w:spacing w:line="420" w:lineRule="auto"/>
      </w:pPr>
    </w:p>
    <w:p w14:paraId="6BA4E701" w14:textId="77777777" w:rsidR="003A5D4D" w:rsidRDefault="003A5D4D" w:rsidP="003A5D4D">
      <w:pPr>
        <w:spacing w:line="420" w:lineRule="auto"/>
      </w:pPr>
    </w:p>
    <w:p w14:paraId="303EFD1D" w14:textId="77777777" w:rsidR="003A5D4D" w:rsidRPr="00D320A3" w:rsidRDefault="003A5D4D" w:rsidP="003A5D4D">
      <w:pPr>
        <w:spacing w:line="420" w:lineRule="auto"/>
        <w:rPr>
          <w:b/>
          <w:sz w:val="26"/>
          <w:szCs w:val="26"/>
        </w:rPr>
      </w:pPr>
      <w:r>
        <w:rPr>
          <w:b/>
          <w:sz w:val="26"/>
          <w:szCs w:val="26"/>
        </w:rPr>
        <w:t xml:space="preserve">Sanger sequencing of a candidate </w:t>
      </w:r>
      <w:proofErr w:type="spellStart"/>
      <w:r w:rsidRPr="00181A0A">
        <w:rPr>
          <w:b/>
          <w:i/>
          <w:sz w:val="26"/>
          <w:szCs w:val="26"/>
        </w:rPr>
        <w:t>fru</w:t>
      </w:r>
      <w:proofErr w:type="spellEnd"/>
      <w:r>
        <w:rPr>
          <w:b/>
          <w:i/>
          <w:sz w:val="26"/>
          <w:szCs w:val="26"/>
        </w:rPr>
        <w:t xml:space="preserve"> </w:t>
      </w:r>
      <w:r>
        <w:rPr>
          <w:b/>
          <w:sz w:val="26"/>
          <w:szCs w:val="26"/>
        </w:rPr>
        <w:t>polymorphism</w:t>
      </w:r>
    </w:p>
    <w:p w14:paraId="7B80FCCD" w14:textId="77777777" w:rsidR="003A5D4D" w:rsidRPr="00D320A3" w:rsidRDefault="003A5D4D" w:rsidP="003A5D4D">
      <w:pPr>
        <w:spacing w:line="420" w:lineRule="auto"/>
      </w:pPr>
      <w:r>
        <w:rPr>
          <w:rFonts w:cs="Arial"/>
        </w:rPr>
        <w:t>We</w:t>
      </w:r>
      <w:r>
        <w:t xml:space="preserve"> investigated in more detail the genetic structure of a ~400bp region of the </w:t>
      </w:r>
      <w:proofErr w:type="spellStart"/>
      <w:r w:rsidRPr="008C7713">
        <w:rPr>
          <w:i/>
        </w:rPr>
        <w:t>fru</w:t>
      </w:r>
      <w:proofErr w:type="spellEnd"/>
      <w:r>
        <w:t xml:space="preserve"> gene, situated</w:t>
      </w:r>
      <w:r w:rsidRPr="00C54DA0">
        <w:t xml:space="preserve"> ~</w:t>
      </w:r>
      <w:r>
        <w:t>24Kb from its 5’ end. From population genetic analyses, this region was observed to exhibit unusually high levels of polymorphism and LD. A sample of 96 chromosomes was taken from LH</w:t>
      </w:r>
      <w:r w:rsidRPr="00B525F5">
        <w:rPr>
          <w:vertAlign w:val="subscript"/>
        </w:rPr>
        <w:t>M</w:t>
      </w:r>
      <w:r>
        <w:t xml:space="preserve">, a laboratory-adapted population of </w:t>
      </w:r>
      <w:r w:rsidRPr="008C7713">
        <w:rPr>
          <w:i/>
        </w:rPr>
        <w:t>D. melanogaster</w:t>
      </w:r>
      <w:r>
        <w:t xml:space="preserve"> </w:t>
      </w:r>
      <w:r>
        <w:fldChar w:fldCharType="begin" w:fldLock="1"/>
      </w:r>
      <w:r>
        <w:instrText>ADDIN CSL_CITATION { "citationItems" : [ { "id" : "ITEM-1", "itemData" : { "DOI" : "10.1073/pnas.0501889102", "ISBN" : "0027-8424", "ISSN" : "0027-8424", "PMID" : "15851669", "abstract" : "One of Ernst Mayr's legacies is the consensus that the allopatry model is the predominant mode of speciation in most sexually reproducing lineages. In this model, reproductive isolation develops as a pleiotropic byproduct of the genetic divergence that develops among physically isolated populations. Presently, there is no consensus concerning which, if any, evolutionary process is primarily responsible for driving the specific genetic divergence that leads to reproductive isolation. Here, we focus on the hypothesis that inter-locus antagonistic coevolution drives rapid genetic divergence among allopatric populations and thereby acts as an important \"engine\" of speciation. We assert that only data from studies of experimental evolution, rather than descriptive patterns of molecular evolution, can provide definitive evidence for this hypothesis. We describe and use an experimental approach, called hemiclonal analysis, that can be used in the Drosophila melanogaster laboratory model system to simultaneously screen nearly the entire genome for both standing genetic variation within a population and the net-selection gradient acting on the variation. Hemiclonal analysis has four stages: (i) creation of a laboratory \"island population\"; (ii) cytogenetic cloning of nearly genome-wide haplotypes to construct hemiclones; (iii) measurement of additive genetic variation among hemiclones; and (iv) measurement of the selection gradient acting on phenotypic variation among hemiclones. We apply hemiclonal analysis to test the hypothesis that there is ongoing antagonistic coevolution between the sexes in the D. melanogaster laboratory model system and then discuss the relevance of this analysis to natural systems.", "author" : [ { "dropping-particle" : "", "family" : "Rice", "given" : "William R.", "non-dropping-particle" : "", "parse-names" : false, "suffix" : "" }, { "dropping-particle" : "", "family" : "Linder", "given" : "Jodell E.", "non-dropping-particle" : "", "parse-names" : false, "suffix" : "" }, { "dropping-particle" : "", "family" : "Friberg", "given" : "Urban", "non-dropping-particle" : "", "parse-names" : false, "suffix" : "" }, { "dropping-particle" : "", "family" : "Lew", "given" : "Timothy A.", "non-dropping-particle" : "", "parse-names" : false, "suffix" : "" }, { "dropping-particle" : "", "family" : "Morrow", "given" : "Edward H.", "non-dropping-particle" : "", "parse-names" : false, "suffix" : "" }, { "dropping-particle" : "", "family" : "Stewart", "given" : "Andrew D.", "non-dropping-particle" : "", "parse-names" : false, "suffix" : "" } ], "container-title" : "Proceedings of the National Academy of Sciences of the United States of America", "id" : "ITEM-1", "issue" : "1", "issued" : { "date-parts" : [ [ "2005", "5" ] ] }, "page" : "6527-6534", "title" : "Inter-locus antagonistic coevolution as an engine of speciation: assessment with hemiclonal analysis.", "type" : "article-journal", "volume" : "102" }, "uris" : [ "http://www.mendeley.com/documents/?uuid=7b12ed84-dac0-4d38-a36e-0f493807ca75" ] } ], "mendeley" : { "formattedCitation" : "(Rice et al. 2005)", "plainTextFormattedCitation" : "(Rice et al. 2005)" }, "properties" : { "noteIndex" : 0 }, "schema" : "https://github.com/citation-style-language/schema/raw/master/csl-citation.json" }</w:instrText>
      </w:r>
      <w:r>
        <w:fldChar w:fldCharType="separate"/>
      </w:r>
      <w:r w:rsidRPr="00E648C8">
        <w:rPr>
          <w:noProof/>
        </w:rPr>
        <w:t>(Rice et al. 2005)</w:t>
      </w:r>
      <w:r>
        <w:fldChar w:fldCharType="end"/>
      </w:r>
      <w:r>
        <w:t xml:space="preserve">. We did so using a 'hemiclonal' approach </w:t>
      </w:r>
      <w:r>
        <w:fldChar w:fldCharType="begin" w:fldLock="1"/>
      </w:r>
      <w:r>
        <w:instrText>ADDIN CSL_CITATION { "citationItems" : [ { "id" : "ITEM-1", "itemData" : { "DOI" : "10.1016/j.tree.2011.03.011", "ISBN" : "0169-5347", "ISSN" : "01695347", "PMID" : "21507504", "abstract" : "Hemiclones are naturally occurring or artificially produced individuals that share a single specific genetic haplotype. Natural hemiclones are produced via hybridization between two closely related species, whereas hemiclonal analysis in Drosophila is carried out in the laboratory via crosses with artificially created 'clone-generator' females with a specific genetic make-up. Hemiclonal analysis in Drosophila has been applied successfully to date to obtain measures of standing genetic variation for numerous traits. Here, we review the current hemiclonal literature and suggest future directions for hemiclonal research, including its application in molecular and genomic studies, and the adaptation of natural hemiclonal systems to carry out Drosophila-type studies of standing genetic variation. ?? 2011 Elsevier Ltd.", "author" : [ { "dropping-particle" : "", "family" : "Abbott", "given" : "Jessica K.", "non-dropping-particle" : "", "parse-names" : false, "suffix" : "" }, { "dropping-particle" : "", "family" : "Morrow", "given" : "Edward H.", "non-dropping-particle" : "", "parse-names" : false, "suffix" : "" } ], "container-title" : "Trends in Ecology and Evolution", "id" : "ITEM-1", "issue" : "7", "issued" : { "date-parts" : [ [ "2011" ] ] }, "page" : "359-368", "title" : "Obtaining snapshots of genetic variation using hemiclonal analysis", "type" : "article-journal", "volume" : "26" }, "uris" : [ "http://www.mendeley.com/documents/?uuid=129e787b-4e20-39bc-bbc1-be9e99a765cc" ] } ], "mendeley" : { "formattedCitation" : "(Abbott &amp; Morrow 2011)", "plainTextFormattedCitation" : "(Abbott &amp; Morrow 2011)", "previouslyFormattedCitation" : "(Abbott &amp; Morrow 2011)" }, "properties" : { "noteIndex" : 0 }, "schema" : "https://github.com/citation-style-language/schema/raw/master/csl-citation.json" }</w:instrText>
      </w:r>
      <w:r>
        <w:fldChar w:fldCharType="separate"/>
      </w:r>
      <w:r w:rsidRPr="00485B3C">
        <w:rPr>
          <w:noProof/>
        </w:rPr>
        <w:t>(Abbott &amp; Morrow 2011)</w:t>
      </w:r>
      <w:r>
        <w:fldChar w:fldCharType="end"/>
      </w:r>
      <w:r>
        <w:t>, which relies on purpose-built 'clone generator' to manipulate haploid chromosome sets (X, II, III). Individual hemiclonal males were crossed with females from a deficiency strain (</w:t>
      </w:r>
      <w:r w:rsidRPr="008C7713">
        <w:rPr>
          <w:i/>
        </w:rPr>
        <w:t>Df(3R)BSC509</w:t>
      </w:r>
      <w:r>
        <w:t xml:space="preserve">), which carries a deletion spanning the </w:t>
      </w:r>
      <w:proofErr w:type="spellStart"/>
      <w:r w:rsidRPr="00325B26">
        <w:rPr>
          <w:i/>
        </w:rPr>
        <w:t>fru</w:t>
      </w:r>
      <w:proofErr w:type="spellEnd"/>
      <w:r>
        <w:t xml:space="preserve"> gene and a TM6 balancer complement marked with </w:t>
      </w:r>
      <w:r w:rsidRPr="00552925">
        <w:rPr>
          <w:i/>
        </w:rPr>
        <w:t>Stubble</w:t>
      </w:r>
      <w:r>
        <w:t xml:space="preserve"> (</w:t>
      </w:r>
      <w:r w:rsidRPr="00F11983">
        <w:rPr>
          <w:i/>
        </w:rPr>
        <w:t>Sb</w:t>
      </w:r>
      <w:r>
        <w:t xml:space="preserve">). DNA from the </w:t>
      </w:r>
      <w:proofErr w:type="spellStart"/>
      <w:r>
        <w:t>hemiclone</w:t>
      </w:r>
      <w:proofErr w:type="spellEnd"/>
      <w:r>
        <w:t xml:space="preserve">/deletion heterozygote offspring of this cross was extracted using standard protocols. The </w:t>
      </w:r>
      <w:proofErr w:type="spellStart"/>
      <w:r w:rsidRPr="00325B26">
        <w:rPr>
          <w:i/>
        </w:rPr>
        <w:t>fru</w:t>
      </w:r>
      <w:proofErr w:type="spellEnd"/>
      <w:r>
        <w:t xml:space="preserve"> region was then PCR-amplified and Sanger-sequenced using the following primers: 5’-CACCCAACGCCACCTAGTTA-3’ (forward) and 5’-CGCCACTTGATTGCCACATT-3’ (reverse). Sanger sequencing revealed that the two allelic variants segregating for this region of</w:t>
      </w:r>
      <w:r w:rsidRPr="00542D51">
        <w:rPr>
          <w:rFonts w:cs="Arial"/>
          <w:i/>
        </w:rPr>
        <w:t xml:space="preserve"> </w:t>
      </w:r>
      <w:proofErr w:type="spellStart"/>
      <w:r w:rsidRPr="00542D51">
        <w:rPr>
          <w:rFonts w:cs="Arial"/>
          <w:i/>
        </w:rPr>
        <w:t>fru</w:t>
      </w:r>
      <w:proofErr w:type="spellEnd"/>
      <w:r>
        <w:rPr>
          <w:rFonts w:cs="Arial"/>
          <w:i/>
        </w:rPr>
        <w:t xml:space="preserve"> </w:t>
      </w:r>
      <w:r w:rsidRPr="008C7713">
        <w:rPr>
          <w:rFonts w:cs="Arial"/>
        </w:rPr>
        <w:t>are</w:t>
      </w:r>
      <w:r>
        <w:rPr>
          <w:rFonts w:cs="Arial"/>
        </w:rPr>
        <w:t xml:space="preserve"> differentiated by </w:t>
      </w:r>
      <w:r>
        <w:t xml:space="preserve">a 43bp indel. As this indel produces a difference in fragment length between PCR product of the two alleles, we </w:t>
      </w:r>
      <w:r>
        <w:lastRenderedPageBreak/>
        <w:t xml:space="preserve">designated the two alleles ‘Long’ (L) and ‘Short’ (S). To infer the frequency of the </w:t>
      </w:r>
      <w:proofErr w:type="spellStart"/>
      <w:r w:rsidRPr="008C7713">
        <w:rPr>
          <w:i/>
        </w:rPr>
        <w:t>fru</w:t>
      </w:r>
      <w:proofErr w:type="spellEnd"/>
      <w:r>
        <w:t xml:space="preserve"> indel polymorphism in the RAL and ZI populations in the absence of indel polymorphism data in both populations, we constructed a haplotype network using a set of 7 SNPs located in very close proximity to—and in perfect LD with—the indel.</w:t>
      </w:r>
    </w:p>
    <w:p w14:paraId="1E6F3850" w14:textId="77777777" w:rsidR="003A5D4D" w:rsidRDefault="003A5D4D" w:rsidP="003A5D4D">
      <w:pPr>
        <w:spacing w:line="420" w:lineRule="auto"/>
        <w:rPr>
          <w:b/>
          <w:sz w:val="26"/>
          <w:szCs w:val="26"/>
        </w:rPr>
      </w:pPr>
    </w:p>
    <w:p w14:paraId="2BD02802" w14:textId="77777777" w:rsidR="003A5D4D" w:rsidRDefault="003A5D4D" w:rsidP="003A5D4D">
      <w:pPr>
        <w:spacing w:line="420" w:lineRule="auto"/>
        <w:rPr>
          <w:b/>
          <w:sz w:val="26"/>
          <w:szCs w:val="26"/>
        </w:rPr>
      </w:pPr>
      <w:r>
        <w:rPr>
          <w:b/>
          <w:sz w:val="26"/>
          <w:szCs w:val="26"/>
        </w:rPr>
        <w:t>Fly culture and husbandry</w:t>
      </w:r>
    </w:p>
    <w:p w14:paraId="6B9BB17C" w14:textId="77777777" w:rsidR="003A5D4D" w:rsidRDefault="003A5D4D" w:rsidP="003A5D4D">
      <w:pPr>
        <w:spacing w:line="420" w:lineRule="auto"/>
      </w:pPr>
      <w:r>
        <w:t>Unless otherwise stated, flies were maintained in 25</w:t>
      </w:r>
      <w:r>
        <w:sym w:font="Symbol" w:char="F0B0"/>
      </w:r>
      <w:r>
        <w:t xml:space="preserve">C constant temperature rooms at 50% humidity on a 12:12hr light-dark cycle. Flies were maintained on corn-agar-molasses medium with a light </w:t>
      </w:r>
      <w:proofErr w:type="spellStart"/>
      <w:r>
        <w:t>powderding</w:t>
      </w:r>
      <w:proofErr w:type="spellEnd"/>
      <w:r>
        <w:t xml:space="preserve"> of live yeast in either vials (8ml of media) or bottles (50ml). When required, flies were collected as virgins, every 0-6 hours post-</w:t>
      </w:r>
      <w:proofErr w:type="spellStart"/>
      <w:r>
        <w:t>eclosion</w:t>
      </w:r>
      <w:proofErr w:type="spellEnd"/>
      <w:r>
        <w:t xml:space="preserve"> until sufficient numbers were obtained. </w:t>
      </w:r>
      <w:commentRangeStart w:id="1"/>
      <w:r>
        <w:t>Virgin flies</w:t>
      </w:r>
      <w:commentRangeEnd w:id="1"/>
      <w:r>
        <w:rPr>
          <w:rStyle w:val="CommentReference"/>
          <w:rFonts w:ascii="Calibri" w:eastAsia="Yu Mincho" w:hAnsi="Calibri" w:cs="Times New Roman"/>
        </w:rPr>
        <w:commentReference w:id="1"/>
      </w:r>
      <w:r>
        <w:t xml:space="preserve"> were anaesthetised using a CO</w:t>
      </w:r>
      <w:r w:rsidRPr="00393FD5">
        <w:rPr>
          <w:vertAlign w:val="subscript"/>
        </w:rPr>
        <w:t>2</w:t>
      </w:r>
      <w:r>
        <w:t xml:space="preserve"> pad for short periods of time and manipulated using a fly aspirator.</w:t>
      </w:r>
    </w:p>
    <w:p w14:paraId="4EF4DD4E" w14:textId="77777777" w:rsidR="003A5D4D" w:rsidRPr="00C96EEA" w:rsidRDefault="003A5D4D" w:rsidP="003A5D4D">
      <w:pPr>
        <w:spacing w:line="420" w:lineRule="auto"/>
        <w:ind w:firstLine="567"/>
        <w:rPr>
          <w:b/>
          <w:sz w:val="26"/>
          <w:szCs w:val="26"/>
        </w:rPr>
      </w:pPr>
    </w:p>
    <w:p w14:paraId="22DACB89" w14:textId="77777777" w:rsidR="003A5D4D" w:rsidDel="000A0C16" w:rsidRDefault="003A5D4D" w:rsidP="003A5D4D">
      <w:pPr>
        <w:spacing w:line="420" w:lineRule="auto"/>
        <w:rPr>
          <w:del w:id="2" w:author="Microsoft Office User" w:date="2020-06-08T18:23:00Z"/>
          <w:b/>
          <w:sz w:val="26"/>
          <w:szCs w:val="26"/>
        </w:rPr>
      </w:pPr>
      <w:del w:id="3" w:author="Microsoft Office User" w:date="2020-06-08T18:23:00Z">
        <w:r w:rsidDel="000A0C16">
          <w:rPr>
            <w:b/>
            <w:sz w:val="26"/>
            <w:szCs w:val="26"/>
          </w:rPr>
          <w:delText xml:space="preserve">Frequency dynamics of </w:delText>
        </w:r>
        <w:r w:rsidDel="000A0C16">
          <w:rPr>
            <w:b/>
            <w:i/>
            <w:sz w:val="26"/>
            <w:szCs w:val="26"/>
          </w:rPr>
          <w:delText>fru</w:delText>
        </w:r>
        <w:r w:rsidDel="000A0C16">
          <w:rPr>
            <w:b/>
            <w:sz w:val="26"/>
            <w:szCs w:val="26"/>
          </w:rPr>
          <w:delText xml:space="preserve"> alleles</w:delText>
        </w:r>
      </w:del>
    </w:p>
    <w:p w14:paraId="3EBF0436" w14:textId="77777777" w:rsidR="003A5D4D" w:rsidDel="000A0C16" w:rsidRDefault="003A5D4D" w:rsidP="003A5D4D">
      <w:pPr>
        <w:spacing w:line="420" w:lineRule="auto"/>
        <w:rPr>
          <w:del w:id="4" w:author="Microsoft Office User" w:date="2020-06-08T18:23:00Z"/>
        </w:rPr>
      </w:pPr>
      <w:del w:id="5" w:author="Microsoft Office User" w:date="2020-06-08T18:23:00Z">
        <w:r w:rsidDel="000A0C16">
          <w:delText xml:space="preserve">We initiated replicate cage populations with extreme ratios (9:1; 1:9) of each allele at the </w:delText>
        </w:r>
        <w:r w:rsidRPr="006E2DB6" w:rsidDel="000A0C16">
          <w:rPr>
            <w:i/>
          </w:rPr>
          <w:delText>fru</w:delText>
        </w:r>
        <w:r w:rsidDel="000A0C16">
          <w:delText xml:space="preserve"> polymorphism and tracked their frequencies over time. The first step in this experiment was to generate two populations, each one fixed for one of the two </w:delText>
        </w:r>
        <w:r w:rsidRPr="00D320A3" w:rsidDel="000A0C16">
          <w:rPr>
            <w:i/>
          </w:rPr>
          <w:delText>fru</w:delText>
        </w:r>
        <w:r w:rsidDel="000A0C16">
          <w:delText xml:space="preserve"> alleles (‘L’ and ‘S’) but variable elsewhere along the genome. Each population was established 14 lines from the </w:delText>
        </w:r>
        <w:r w:rsidRPr="00303B73" w:rsidDel="000A0C16">
          <w:rPr>
            <w:i/>
          </w:rPr>
          <w:delText>Drosophila</w:delText>
        </w:r>
        <w:r w:rsidDel="000A0C16">
          <w:delText xml:space="preserve"> Genetics Reference Panel (</w:delText>
        </w:r>
        <w:commentRangeStart w:id="6"/>
        <w:r w:rsidDel="000A0C16">
          <w:delText>RAL</w:delText>
        </w:r>
        <w:commentRangeEnd w:id="6"/>
        <w:r w:rsidDel="000A0C16">
          <w:rPr>
            <w:rStyle w:val="CommentReference"/>
            <w:rFonts w:ascii="Calibri" w:eastAsia="Yu Mincho" w:hAnsi="Calibri" w:cs="Times New Roman"/>
          </w:rPr>
          <w:commentReference w:id="6"/>
        </w:r>
        <w:r w:rsidDel="000A0C16">
          <w:delText xml:space="preserve"> </w:delText>
        </w:r>
        <w:r w:rsidDel="000A0C16">
          <w:fldChar w:fldCharType="begin" w:fldLock="1"/>
        </w:r>
        <w:r w:rsidDel="000A0C16">
          <w:delInstrText>ADDIN CSL_CITATION { "citationItems" : [ { "id" : "ITEM-1", "itemData" : { "DOI" : "10.1038/nature10811", "ISBN" : "1476-4687 (Electronic)\\n0028-0836 (Linking)", "ISSN" : "1476-4687", "PMID" : "22318601", "abstract" : "A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 "author" : [ { "dropping-particle" : "", "family" : "Mackay", "given" : "Trudy F. C.", "non-dropping-particle" : "", "parse-names" : false, "suffix" : "" }, { "dropping-particle" : "", "family" : "Richards", "given" : "Stephen", "non-dropping-particle" : "", "parse-names" : false, "suffix" : "" }, { "dropping-particle" : "", "family" : "Stone", "given" : "Eric A.", "non-dropping-particle" : "", "parse-names" : false, "suffix" : "" }, { "dropping-particle" : "", "family" : "Barbadilla", "given" : "Antonio", "non-dropping-particle" : "", "parse-names" : false, "suffix" : "" }, { "dropping-particle" : "", "family" : "Ayroles", "given" : "Julien F.", "non-dropping-particle" : "", "parse-names" : false, "suffix" : "" }, { "dropping-particle" : "", "family" : "Zhu", "given" : "Dianhui", "non-dropping-particle" : "", "parse-names" : false, "suffix" : "" }, { "dropping-particle" : "", "family" : "Casillas", "given" : "S\u00f2nia", "non-dropping-particle" : "", "parse-names" : false, "suffix" : "" }, { "dropping-particle" : "", "family" : "Han", "given" : "Yi", "non-dropping-particle" : "", "parse-names" : false, "suffix" : "" }, { "dropping-particle" : "", "family" : "Magwire", "given" : "Michael M.", "non-dropping-particle" : "", "parse-names" : false, "suffix" : "" }, { "dropping-particle" : "", "family" : "Cridland", "given" : "Julie M.", "non-dropping-particle" : "", "parse-names" : false, "suffix" : "" }, { "dropping-particle" : "", "family" : "Richardson", "given" : "Mark F.", "non-dropping-particle" : "", "parse-names" : false, "suffix" : "" }, { "dropping-particle" : "", "family" : "Anholt", "given" : "Robert R. H.", "non-dropping-particle" : "", "parse-names" : false, "suffix" : "" }, { "dropping-particle" : "", "family" : "Barr\u00f3n", "given" : "Maite", "non-dropping-particle" : "", "parse-names" : false, "suffix" : "" }, { "dropping-particle" : "", "family" : "Bess", "given" : "Crystal", "non-dropping-particle" : "", "parse-names" : false, "suffix" : "" }, { "dropping-particle" : "", "family" : "Blankenburg", "given" : "Kerstin Petra", "non-dropping-particle" : "", "parse-names" : false, "suffix" : "" }, { "dropping-particle" : "", "family" : "Carbone", "given" : "Mary Anna", "non-dropping-particle" : "", "parse-names" : false, "suffix" : "" }, { "dropping-particle" : "", "family" : "Castellano", "given" : "David", "non-dropping-particle" : "", "parse-names" : false, "suffix" : "" }, { "dropping-particle" : "", "family" : "Chaboub", "given" : "Lesley", "non-dropping-particle" : "", "parse-names" : false, "suffix" : "" }, { "dropping-particle" : "", "family" : "Duncan", "given" : "Laura", "non-dropping-particle" : "", "parse-names" : false, "suffix" : "" }, { "dropping-particle" : "", "family" : "Harris", "given" : "Zeke", "non-dropping-particle" : "", "parse-names" : false, "suffix" : "" }, { "dropping-particle" : "", "family" : "Javaid", "given" : "Mehwish", "non-dropping-particle" : "", "parse-names" : false, "suffix" : "" }, { "dropping-particle" : "", "family" : "Jayaseelan", "given" : "Joy Christina", "non-dropping-particle" : "", "parse-names" : false, "suffix" : "" }, { "dropping-particle" : "", "family" : "Jhangiani", "given" : "Shalini N.", "non-dropping-particle" : "", "parse-names" : false, "suffix" : "" }, { "dropping-particle" : "", "family" : "Jordan", "given" : "Katherine W.", "non-dropping-particle" : "", "parse-names" : false, "suffix" : "" }, { "dropping-particle" : "", "family" : "Lara", "given" : "Fremiet", "non-dropping-particle" : "", "parse-names" : false, "suffix" : "" }, { "dropping-particle" : "", "family" : "Lawrence", "given" : "Faye", "non-dropping-particle" : "", "parse-names" : false, "suffix" : "" }, { "dropping-particle" : "", "family" : "Lee", "given" : "Sandra L.", "non-dropping-particle" : "", "parse-names" : false, "suffix" : "" }, { "dropping-particle" : "", "family" : "Librado", "given" : "Pablo", "non-dropping-particle" : "", "parse-names" : false, "suffix" : "" }, { "dropping-particle" : "", "family" : "Linheiro", "given" : "Raquel S.", "non-dropping-particle" : "", "parse-names" : false, "suffix" : "" }, { "dropping-particle" : "", "family" : "Lyman", "given" : "Richard F.", "non-dropping-particle" : "", "parse-names" : false, "suffix" : "" }, { "dropping-particle" : "", "family" : "Mackey", "given" : "Aaron J.", "non-dropping-particle" : "", "parse-names" : false, "suffix" : "" }, { "dropping-particle" : "", "family" : "Munidasa", "given" : "Mala", "non-dropping-particle" : "", "parse-names" : false, "suffix" : "" }, { "dropping-particle" : "", "family" : "Muzny", "given" : "Donna Marie", "non-dropping-particle" : "", "parse-names" : false, "suffix" : "" }, { "dropping-particle" : "", "family" : "Nazareth", "given" : "Lynne", "non-dropping-particle" : "", "parse-names" : false, "suffix" : "" }, { "dropping-particle" : "", "family" : "Newsham", "given" : "Irene", "non-dropping-particle" : "", "parse-names" : false, "suffix" : "" }, { "dropping-particle" : "", "family" : "Perales", "given" : "Lora", "non-dropping-particle" : "", "parse-names" : false, "suffix" : "" }, { "dropping-particle" : "", "family" : "Pu", "given" : "Ling-Ling", "non-dropping-particle" : "", "parse-names" : false, "suffix" : "" }, { "dropping-particle" : "", "family" : "Qu", "given" : "Carson", "non-dropping-particle" : "", "parse-names" : false, "suffix" : "" }, { "dropping-particle" : "", "family" : "R\u00e0mia", "given" : "Miquel", "non-dropping-particle" : "", "parse-names" : false, "suffix" : "" }, { "dropping-particle" : "", "family" : "Reid", "given" : "Jeffrey G.", "non-dropping-particle" : "", "parse-names" : false, "suffix" : "" }, { "dropping-particle" : "", "family" : "Rollmann", "given" : "Stephanie M.", "non-dropping-particle" : "", "parse-names" : false, "suffix" : "" }, { "dropping-particle" : "", "family" : "Rozas", "given" : "Julio", "non-dropping-particle" : "", "parse-names" : false, "suffix" : "" }, { "dropping-particle" : "", "family" : "Saada", "given" : "Nehad", "non-dropping-particle" : "", "parse-names" : false, "suffix" : "" }, { "dropping-particle" : "", "family" : "Turlapati", "given" : "Lavanya", "non-dropping-particle" : "", "parse-names" : false, "suffix" : "" }, { "dropping-particle" : "", "family" : "Worley", "given" : "Kim C.", "non-dropping-particle" : "", "parse-names" : false, "suffix" : "" }, { "dropping-particle" : "", "family" : "Wu", "given" : "Yuan-Qing", "non-dropping-particle" : "", "parse-names" : false, "suffix" : "" }, { "dropping-particle" : "", "family" : "Yamamoto", "given" : "Akihiko", "non-dropping-particle" : "", "parse-names" : false, "suffix" : "" }, { "dropping-particle" : "", "family" : "Zhu", "given" : "Yiming", "non-dropping-particle" : "", "parse-names" : false, "suffix" : "" }, { "dropping-particle" : "", "family" : "Bergman", "given" : "Casey M.", "non-dropping-particle" : "", "parse-names" : false, "suffix" : "" }, { "dropping-particle" : "", "family" : "Thornton", "given" : "Kevin R.", "non-dropping-particle" : "", "parse-names" : false, "suffix" : "" }, { "dropping-particle" : "", "family" : "Mittelman", "given" : "David", "non-dropping-particle" : "", "parse-names" : false, "suffix" : "" }, { "dropping-particle" : "", "family" : "Gibbs", "given" : "Richard A.", "non-dropping-particle" : "", "parse-names" : false, "suffix" : "" } ], "container-title" : "Nature", "id" : "ITEM-1", "issue" : "7384", "issued" : { "date-parts" : [ [ "2012", "2" ] ] }, "page" : "173-178", "publisher" : "Nature Research", "title" : "The &lt;i&gt;Drosophila melanogaster&lt;/i&gt; Genetic Reference Panel.", "type" : "article-journal", "volume" : "482" }, "uris" : [ "http://www.mendeley.com/documents/?uuid=9fdc5e74-6bac-49c3-8f0d-ce1778755612" ] } ], "mendeley" : { "formattedCitation" : "(Mackay et al. 2012)", "plainTextFormattedCitation" : "(Mackay et al. 2012)", "previouslyFormattedCitation" : "(Mackay et al. 2012)" }, "properties" : { "noteIndex" : 0 }, "schema" : "https://github.com/citation-style-language/schema/raw/master/csl-citation.json" }</w:delInstrText>
        </w:r>
        <w:r w:rsidDel="000A0C16">
          <w:fldChar w:fldCharType="separate"/>
        </w:r>
        <w:r w:rsidRPr="006D0A6F" w:rsidDel="000A0C16">
          <w:rPr>
            <w:noProof/>
          </w:rPr>
          <w:delText>(Mackay et al. 2012)</w:delText>
        </w:r>
        <w:r w:rsidDel="000A0C16">
          <w:fldChar w:fldCharType="end"/>
        </w:r>
        <w:r w:rsidDel="000A0C16">
          <w:delText xml:space="preserve">, obtained from the Bloomington </w:delText>
        </w:r>
        <w:r w:rsidRPr="00B215D0" w:rsidDel="000A0C16">
          <w:rPr>
            <w:i/>
          </w:rPr>
          <w:delText>Drosophila</w:delText>
        </w:r>
        <w:r w:rsidDel="000A0C16">
          <w:delText xml:space="preserve"> Stock Centre). Lines were selected to carry either the L allele or the S allele but show little genetic differentiation elsewhere in the genome (</w:delText>
        </w:r>
        <w:r w:rsidRPr="008C7713" w:rsidDel="000A0C16">
          <w:rPr>
            <w:highlight w:val="yellow"/>
          </w:rPr>
          <w:delText>SUPP FIG FST</w:delText>
        </w:r>
        <w:r w:rsidDel="000A0C16">
          <w:delText>). To make up a population, the 14 inbred lines were crossed in a round-robin design (</w:delText>
        </w:r>
        <w:r w:rsidRPr="007B151E" w:rsidDel="000A0C16">
          <w:rPr>
            <w:rFonts w:ascii="Apple Color Emoji" w:hAnsi="Apple Color Emoji" w:cs="Apple Color Emoji"/>
          </w:rPr>
          <w:delText>♀</w:delText>
        </w:r>
        <w:r w:rsidDel="000A0C16">
          <w:delText>1 x</w:delText>
        </w:r>
        <w:r w:rsidRPr="007B151E" w:rsidDel="000A0C16">
          <w:delText xml:space="preserve"> </w:delText>
        </w:r>
        <w:r w:rsidRPr="007B151E" w:rsidDel="000A0C16">
          <w:rPr>
            <w:rFonts w:ascii="Apple Color Emoji" w:hAnsi="Apple Color Emoji" w:cs="Apple Color Emoji"/>
          </w:rPr>
          <w:delText>♂</w:delText>
        </w:r>
        <w:r w:rsidDel="000A0C16">
          <w:delText xml:space="preserve">2, </w:delText>
        </w:r>
        <w:r w:rsidRPr="007B151E" w:rsidDel="000A0C16">
          <w:rPr>
            <w:rFonts w:ascii="Apple Color Emoji" w:hAnsi="Apple Color Emoji" w:cs="Apple Color Emoji"/>
          </w:rPr>
          <w:delText>♀</w:delText>
        </w:r>
        <w:r w:rsidDel="000A0C16">
          <w:delText xml:space="preserve">2 x </w:delText>
        </w:r>
        <w:r w:rsidRPr="007B151E" w:rsidDel="000A0C16">
          <w:rPr>
            <w:rFonts w:ascii="Apple Color Emoji" w:hAnsi="Apple Color Emoji" w:cs="Apple Color Emoji"/>
          </w:rPr>
          <w:delText>♂</w:delText>
        </w:r>
        <w:r w:rsidDel="000A0C16">
          <w:delText xml:space="preserve">3, </w:delText>
        </w:r>
        <w:r w:rsidRPr="007B151E" w:rsidDel="000A0C16">
          <w:rPr>
            <w:rFonts w:ascii="Apple Color Emoji" w:hAnsi="Apple Color Emoji" w:cs="Apple Color Emoji"/>
          </w:rPr>
          <w:delText>♀</w:delText>
        </w:r>
        <w:r w:rsidDel="000A0C16">
          <w:delText xml:space="preserve">3 x </w:delText>
        </w:r>
        <w:r w:rsidRPr="007B151E" w:rsidDel="000A0C16">
          <w:rPr>
            <w:rFonts w:ascii="Apple Color Emoji" w:hAnsi="Apple Color Emoji" w:cs="Apple Color Emoji"/>
          </w:rPr>
          <w:delText>♂</w:delText>
        </w:r>
        <w:r w:rsidDel="000A0C16">
          <w:delText xml:space="preserve">4, …, </w:delText>
        </w:r>
        <w:r w:rsidRPr="007B151E" w:rsidDel="000A0C16">
          <w:rPr>
            <w:rFonts w:ascii="Apple Color Emoji" w:hAnsi="Apple Color Emoji" w:cs="Apple Color Emoji"/>
          </w:rPr>
          <w:delText>♀</w:delText>
        </w:r>
        <w:r w:rsidDel="000A0C16">
          <w:delText>14 x</w:delText>
        </w:r>
        <w:r w:rsidRPr="007B151E" w:rsidDel="000A0C16">
          <w:delText xml:space="preserve"> </w:delText>
        </w:r>
        <w:r w:rsidRPr="007B151E" w:rsidDel="000A0C16">
          <w:rPr>
            <w:rFonts w:ascii="Apple Color Emoji" w:hAnsi="Apple Color Emoji" w:cs="Apple Color Emoji"/>
          </w:rPr>
          <w:delText>♂</w:delText>
        </w:r>
        <w:r w:rsidDel="000A0C16">
          <w:delText xml:space="preserve">1) </w:delText>
        </w:r>
        <w:commentRangeStart w:id="7"/>
        <w:r w:rsidDel="000A0C16">
          <w:delText>on corn-agar-molasses medium supplemented with tetracycline</w:delText>
        </w:r>
        <w:commentRangeEnd w:id="7"/>
        <w:r w:rsidDel="000A0C16">
          <w:rPr>
            <w:rStyle w:val="CommentReference"/>
            <w:rFonts w:ascii="Calibri" w:eastAsia="Yu Mincho" w:hAnsi="Calibri" w:cs="Times New Roman"/>
          </w:rPr>
          <w:commentReference w:id="7"/>
        </w:r>
        <w:r w:rsidDel="000A0C16">
          <w:delText xml:space="preserve"> (0.25mg/mL) to cure any </w:delText>
        </w:r>
        <w:r w:rsidRPr="005B7354" w:rsidDel="000A0C16">
          <w:rPr>
            <w:i/>
          </w:rPr>
          <w:delText>Wolbachia</w:delText>
        </w:r>
        <w:r w:rsidDel="000A0C16">
          <w:delText xml:space="preserve"> infection. 25 virgin offspring of each sex were collected from each cross (N=700 in total), mixed and placed across 3 yeasted culture bottles.</w:delText>
        </w:r>
        <w:r w:rsidRPr="00CE347B" w:rsidDel="000A0C16">
          <w:delText xml:space="preserve"> </w:delText>
        </w:r>
        <w:r w:rsidDel="000A0C16">
          <w:delText xml:space="preserve">Bottle culture lasted for 3 generations, and to maximise genetic mixing within each respective population during bottle culture, flies were collected as virgins at each generation from each of the 3 bottles, mixed, and placed in new yeasted bottles (N~700 adult flies across the three bottles). </w:delText>
        </w:r>
      </w:del>
    </w:p>
    <w:p w14:paraId="4111635C" w14:textId="77777777" w:rsidR="003A5D4D" w:rsidDel="000A0C16" w:rsidRDefault="003A5D4D" w:rsidP="003A5D4D">
      <w:pPr>
        <w:spacing w:line="420" w:lineRule="auto"/>
        <w:rPr>
          <w:del w:id="8" w:author="Microsoft Office User" w:date="2020-06-08T18:23:00Z"/>
        </w:rPr>
      </w:pPr>
    </w:p>
    <w:p w14:paraId="531D8ECC" w14:textId="77777777" w:rsidR="003A5D4D" w:rsidDel="000A0C16" w:rsidRDefault="003A5D4D" w:rsidP="003A5D4D">
      <w:pPr>
        <w:spacing w:line="420" w:lineRule="auto"/>
        <w:rPr>
          <w:del w:id="9" w:author="Microsoft Office User" w:date="2020-06-08T18:23:00Z"/>
        </w:rPr>
      </w:pPr>
      <w:del w:id="10" w:author="Microsoft Office User" w:date="2020-06-08T18:23:00Z">
        <w:r w:rsidDel="000A0C16">
          <w:delText>Once L and S populations were created, the next step was to track the frequency dynamics of the L and S alleles. To do so, we established five population cages for each of two experimental manipulations: (i) ‘High-S’ cages, which contained 450 virgin flies (225 males 225 females) from the S population and 50 virgin flies (25 males, 25 females) from the L population (S:L=9:1); (ii) ‘Low-S’ cages, which contained 50 virgin flies (25 males, 25 females) from the S population and 450 virgin flies (225 males 225 females) from the L population and (S:L=1:9). Each cage was initially supplied with 3 yeasted culture bottles containing 50mL of corn-agar-molasses medium. Subsequently, each cage was supplemented with 3 additional culture bottles on a weekly basis until each cage contained twelve culture bottles (in the fourth week). From this point on, each week the oldest 3 culture bottles were replaced with fresh culture bottles, such that each cage always contained 12 culture bottles.</w:delText>
        </w:r>
      </w:del>
    </w:p>
    <w:p w14:paraId="2FFC01CD" w14:textId="77777777" w:rsidR="003A5D4D" w:rsidDel="000A0C16" w:rsidRDefault="003A5D4D" w:rsidP="003A5D4D">
      <w:pPr>
        <w:spacing w:line="420" w:lineRule="auto"/>
        <w:rPr>
          <w:del w:id="11" w:author="Microsoft Office User" w:date="2020-06-08T18:23:00Z"/>
        </w:rPr>
      </w:pPr>
    </w:p>
    <w:p w14:paraId="71DDD935" w14:textId="77777777" w:rsidR="003A5D4D" w:rsidDel="000A0C16" w:rsidRDefault="003A5D4D" w:rsidP="003A5D4D">
      <w:pPr>
        <w:spacing w:line="420" w:lineRule="auto"/>
        <w:rPr>
          <w:del w:id="12" w:author="Microsoft Office User" w:date="2020-06-08T18:23:00Z"/>
        </w:rPr>
      </w:pPr>
      <w:del w:id="13" w:author="Microsoft Office User" w:date="2020-06-08T18:23:00Z">
        <w:r w:rsidDel="000A0C16">
          <w:delText xml:space="preserve">Cage populations were set up in July 2017. In order to assess the change in </w:delText>
        </w:r>
        <w:r w:rsidRPr="0087497F" w:rsidDel="000A0C16">
          <w:rPr>
            <w:i/>
          </w:rPr>
          <w:delText>fru</w:delText>
        </w:r>
        <w:r w:rsidDel="000A0C16">
          <w:delText xml:space="preserve"> allele frequencies in each cage, 100 flies were sampled from each cage population, approximately 4 months (~8 generations) after cages were set up, in November 2017. DNA was extracted from 48 individuals from each cage using a standard DNA extraction protocol. A ~500bp DNA fragment encompassing the </w:delText>
        </w:r>
        <w:r w:rsidRPr="00A153FE" w:rsidDel="000A0C16">
          <w:rPr>
            <w:i/>
          </w:rPr>
          <w:delText>fru</w:delText>
        </w:r>
        <w:r w:rsidDel="000A0C16">
          <w:delText xml:space="preserve"> polymorphism was amplified using PCR. The genotype of each individual was visually determined from the length of the PCR products using agarose gel electrophoresis. Allele frequencies were then estimated from genotypic frequencies. </w:delText>
        </w:r>
      </w:del>
    </w:p>
    <w:p w14:paraId="66E2A7E2" w14:textId="77777777" w:rsidR="003A5D4D" w:rsidRPr="00C96EEA" w:rsidRDefault="003A5D4D" w:rsidP="003A5D4D">
      <w:pPr>
        <w:spacing w:line="420" w:lineRule="auto"/>
        <w:ind w:firstLine="567"/>
      </w:pPr>
    </w:p>
    <w:p w14:paraId="204F7D05" w14:textId="77777777" w:rsidR="003A5D4D" w:rsidRDefault="003A5D4D" w:rsidP="003A5D4D">
      <w:pPr>
        <w:spacing w:line="420" w:lineRule="auto"/>
        <w:rPr>
          <w:b/>
          <w:sz w:val="26"/>
          <w:szCs w:val="26"/>
        </w:rPr>
      </w:pPr>
      <w:r>
        <w:rPr>
          <w:b/>
          <w:sz w:val="26"/>
          <w:szCs w:val="26"/>
        </w:rPr>
        <w:t xml:space="preserve">Creation of isogenic allelic lines </w:t>
      </w:r>
    </w:p>
    <w:p w14:paraId="247BDC38" w14:textId="77777777" w:rsidR="003A5D4D" w:rsidRDefault="003A5D4D" w:rsidP="003A5D4D">
      <w:pPr>
        <w:spacing w:line="420" w:lineRule="auto"/>
      </w:pPr>
      <w:r>
        <w:t>In order to assess the sex-specific fitness effects of the L and S alleles, we created fly lines homozygous for either one or the other allele but isogenic across the rest of their genome (‘isogenic allelic lines’). This process involved three phases (see Figure S1 for a schematic representation). In Phase 1, hemiclonal lines from the LH</w:t>
      </w:r>
      <w:r w:rsidRPr="00F3643E">
        <w:rPr>
          <w:vertAlign w:val="subscript"/>
        </w:rPr>
        <w:t>M</w:t>
      </w:r>
      <w:r>
        <w:t xml:space="preserve"> population were extracted and genotyped for the allele of interest (L or S). In Phase 2, an isogenic background was repeatedly introgressed into the hemiclonal line while ensuring the transmission the original hemiclonal allele (L or S) through the use of a deficiency stock. In Phase 3, </w:t>
      </w:r>
      <w:proofErr w:type="spellStart"/>
      <w:r>
        <w:t>introgression</w:t>
      </w:r>
      <w:proofErr w:type="spellEnd"/>
      <w:r>
        <w:t xml:space="preserve"> lines (which were heterozygous for the allele of interest and the deficiency during the </w:t>
      </w:r>
      <w:proofErr w:type="spellStart"/>
      <w:r>
        <w:t>introgression</w:t>
      </w:r>
      <w:proofErr w:type="spellEnd"/>
      <w:r>
        <w:t xml:space="preserve"> process) were made homozygous for the allele of interest. Each step is described in more detail below.</w:t>
      </w:r>
    </w:p>
    <w:p w14:paraId="3EBC1B0C" w14:textId="77777777" w:rsidR="003A5D4D" w:rsidRDefault="003A5D4D" w:rsidP="003A5D4D">
      <w:pPr>
        <w:spacing w:line="420" w:lineRule="auto"/>
      </w:pPr>
    </w:p>
    <w:p w14:paraId="516678DF" w14:textId="77777777" w:rsidR="003A5D4D" w:rsidRDefault="003A5D4D" w:rsidP="003A5D4D">
      <w:pPr>
        <w:spacing w:line="420" w:lineRule="auto"/>
      </w:pPr>
      <w:commentRangeStart w:id="14"/>
      <w:r>
        <w:lastRenderedPageBreak/>
        <w:t>Phase 1 involved the extraction of 96 hemiclonal lines from LH</w:t>
      </w:r>
      <w:r w:rsidRPr="00B525F5">
        <w:rPr>
          <w:vertAlign w:val="subscript"/>
        </w:rPr>
        <w:t>M</w:t>
      </w:r>
      <w:r>
        <w:t xml:space="preserve"> (these lines were the same as those used in ‘Sanger sequencing of</w:t>
      </w:r>
      <w:r w:rsidRPr="002A6435">
        <w:t xml:space="preserve"> </w:t>
      </w:r>
      <w:r>
        <w:t>a candidate</w:t>
      </w:r>
      <w:r w:rsidRPr="002A6435">
        <w:t xml:space="preserve"> </w:t>
      </w:r>
      <w:proofErr w:type="spellStart"/>
      <w:r w:rsidRPr="009B3577">
        <w:rPr>
          <w:i/>
        </w:rPr>
        <w:t>fru</w:t>
      </w:r>
      <w:proofErr w:type="spellEnd"/>
      <w:r w:rsidRPr="002A6435">
        <w:t xml:space="preserve"> polymorphism</w:t>
      </w:r>
      <w:r>
        <w:t>’; the genotyping process is described in more detail there). From the 96 lines, three lines carrying the L allele and three lines carrying the S allele were kept for further analysis and maintained as hemiclones using standard hemiclonal amplification.</w:t>
      </w:r>
      <w:commentRangeEnd w:id="14"/>
      <w:r>
        <w:rPr>
          <w:rStyle w:val="CommentReference"/>
          <w:rFonts w:ascii="Calibri" w:eastAsia="Yu Mincho" w:hAnsi="Calibri" w:cs="Times New Roman"/>
        </w:rPr>
        <w:commentReference w:id="14"/>
      </w:r>
    </w:p>
    <w:p w14:paraId="6337D0DC" w14:textId="77777777" w:rsidR="003A5D4D" w:rsidRDefault="003A5D4D" w:rsidP="003A5D4D">
      <w:pPr>
        <w:spacing w:line="420" w:lineRule="auto"/>
      </w:pPr>
    </w:p>
    <w:p w14:paraId="6F547D8F" w14:textId="77777777" w:rsidR="003A5D4D" w:rsidRDefault="003A5D4D" w:rsidP="003A5D4D">
      <w:pPr>
        <w:spacing w:line="420" w:lineRule="auto"/>
      </w:pPr>
      <w:r>
        <w:t>In Phase 2, the LH</w:t>
      </w:r>
      <w:r w:rsidRPr="00A07C8C">
        <w:rPr>
          <w:vertAlign w:val="subscript"/>
        </w:rPr>
        <w:t>M</w:t>
      </w:r>
      <w:r w:rsidRPr="00A07C8C">
        <w:t xml:space="preserve"> </w:t>
      </w:r>
      <w:r>
        <w:t xml:space="preserve">genetic background of the six allelic lines was replaced with an isogenic Canton-S background. To achieve this, each of the six hemiclonal lines was repeatedly crossed with a strain that carries a deficiency spanning the </w:t>
      </w:r>
      <w:proofErr w:type="spellStart"/>
      <w:r w:rsidRPr="00552925">
        <w:rPr>
          <w:i/>
        </w:rPr>
        <w:t>fru</w:t>
      </w:r>
      <w:proofErr w:type="spellEnd"/>
      <w:r>
        <w:t xml:space="preserve"> polymorphism (</w:t>
      </w:r>
      <w:r w:rsidRPr="008C7713">
        <w:rPr>
          <w:i/>
        </w:rPr>
        <w:t>Df(3R)fru</w:t>
      </w:r>
      <w:r w:rsidRPr="008C7713">
        <w:rPr>
          <w:i/>
          <w:vertAlign w:val="superscript"/>
        </w:rPr>
        <w:t>4-40</w:t>
      </w:r>
      <w:r>
        <w:t>) in an isogenic Canton-S background.</w:t>
      </w:r>
      <w:commentRangeStart w:id="15"/>
      <w:r>
        <w:t xml:space="preserve"> The third chromosomes of this strain, which carries the deficiency, is balanced with TM6B?, a standard balancer chromosome marked with the dominant mutation </w:t>
      </w:r>
      <w:r w:rsidRPr="00552925">
        <w:rPr>
          <w:i/>
        </w:rPr>
        <w:t>Tubby</w:t>
      </w:r>
      <w:r>
        <w:t xml:space="preserve"> (</w:t>
      </w:r>
      <w:r w:rsidRPr="00F11983">
        <w:rPr>
          <w:i/>
        </w:rPr>
        <w:t>Tb</w:t>
      </w:r>
      <w:r>
        <w:t xml:space="preserve">). </w:t>
      </w:r>
      <w:commentRangeEnd w:id="15"/>
      <w:r>
        <w:rPr>
          <w:rStyle w:val="CommentReference"/>
          <w:rFonts w:ascii="Calibri" w:eastAsia="Yu Mincho" w:hAnsi="Calibri" w:cs="Times New Roman"/>
        </w:rPr>
        <w:commentReference w:id="15"/>
      </w:r>
      <w:r>
        <w:t xml:space="preserve">Since balancer and deletion homozygotes are lethal in homozygous state and balancer chromosomes are marked, the offspring of a cross between a hemiclonal female and a </w:t>
      </w:r>
      <w:r w:rsidRPr="008C7713">
        <w:rPr>
          <w:i/>
        </w:rPr>
        <w:t>Df(3R)fru</w:t>
      </w:r>
      <w:r w:rsidRPr="008C7713">
        <w:rPr>
          <w:i/>
          <w:vertAlign w:val="superscript"/>
        </w:rPr>
        <w:t>4-40</w:t>
      </w:r>
      <w:r>
        <w:t>/</w:t>
      </w:r>
      <w:commentRangeStart w:id="16"/>
      <w:r>
        <w:t>TM6B</w:t>
      </w:r>
      <w:commentRangeEnd w:id="16"/>
      <w:r>
        <w:rPr>
          <w:rStyle w:val="CommentReference"/>
          <w:rFonts w:ascii="Calibri" w:eastAsia="Yu Mincho" w:hAnsi="Calibri" w:cs="Times New Roman"/>
        </w:rPr>
        <w:commentReference w:id="16"/>
      </w:r>
      <w:r>
        <w:t xml:space="preserve">? male are always identifiable as </w:t>
      </w:r>
      <w:proofErr w:type="spellStart"/>
      <w:r>
        <w:t>hemiclone</w:t>
      </w:r>
      <w:proofErr w:type="spellEnd"/>
      <w:r>
        <w:t xml:space="preserve">/deletion heterozygotes. By repeatedly backcrossing </w:t>
      </w:r>
      <w:proofErr w:type="spellStart"/>
      <w:r>
        <w:t>hemiclone</w:t>
      </w:r>
      <w:proofErr w:type="spellEnd"/>
      <w:r>
        <w:t xml:space="preserve">/deletion heterozygotes females to </w:t>
      </w:r>
      <w:r w:rsidRPr="008C7713">
        <w:rPr>
          <w:i/>
        </w:rPr>
        <w:t>Df(3R)fru</w:t>
      </w:r>
      <w:r w:rsidRPr="008C7713">
        <w:rPr>
          <w:i/>
          <w:vertAlign w:val="superscript"/>
        </w:rPr>
        <w:t>4-40</w:t>
      </w:r>
      <w:r>
        <w:t xml:space="preserve">/TM6 males, the original hemiclonal genome is gradually eroded through recombination in females and replaced with the isogenic Canton-S background of the deficiency line. After 7 generations of </w:t>
      </w:r>
      <w:proofErr w:type="spellStart"/>
      <w:r>
        <w:t>introgression</w:t>
      </w:r>
      <w:proofErr w:type="spellEnd"/>
      <w:r>
        <w:t xml:space="preserve">, the allelic lines should carry on average </w:t>
      </w:r>
      <w:commentRangeStart w:id="17"/>
      <w:r>
        <w:t>less than 1% of the original hemiclonal haplotype</w:t>
      </w:r>
      <w:commentRangeEnd w:id="17"/>
      <w:r>
        <w:rPr>
          <w:rStyle w:val="CommentReference"/>
          <w:rFonts w:ascii="Calibri" w:eastAsia="Yu Mincho" w:hAnsi="Calibri" w:cs="Times New Roman"/>
        </w:rPr>
        <w:commentReference w:id="17"/>
      </w:r>
      <w:r>
        <w:t xml:space="preserve">. </w:t>
      </w:r>
    </w:p>
    <w:p w14:paraId="1761B789" w14:textId="77777777" w:rsidR="003A5D4D" w:rsidRDefault="003A5D4D" w:rsidP="003A5D4D">
      <w:pPr>
        <w:spacing w:line="420" w:lineRule="auto"/>
      </w:pPr>
    </w:p>
    <w:p w14:paraId="1ACABB7E" w14:textId="77777777" w:rsidR="003A5D4D" w:rsidRDefault="003A5D4D" w:rsidP="003A5D4D">
      <w:pPr>
        <w:spacing w:line="420" w:lineRule="auto"/>
      </w:pPr>
      <w:r>
        <w:t xml:space="preserve">In Phase 3, lines were created which were homozygous for the </w:t>
      </w:r>
      <w:proofErr w:type="spellStart"/>
      <w:r w:rsidRPr="00325B26">
        <w:rPr>
          <w:i/>
        </w:rPr>
        <w:t>fru</w:t>
      </w:r>
      <w:proofErr w:type="spellEnd"/>
      <w:r>
        <w:t xml:space="preserve"> polymorphism. To achieve this, a two-step crossing procedure was performed. In the initial cross, the virgin balancer offspring of an </w:t>
      </w:r>
      <w:proofErr w:type="spellStart"/>
      <w:r>
        <w:t>introgression</w:t>
      </w:r>
      <w:proofErr w:type="spellEnd"/>
      <w:r>
        <w:t xml:space="preserve"> line x </w:t>
      </w:r>
      <w:r w:rsidRPr="008C7713">
        <w:rPr>
          <w:i/>
        </w:rPr>
        <w:t>Df(3R)fru</w:t>
      </w:r>
      <w:r w:rsidRPr="008C7713">
        <w:rPr>
          <w:i/>
          <w:vertAlign w:val="superscript"/>
        </w:rPr>
        <w:t>4-40</w:t>
      </w:r>
      <w:r>
        <w:t xml:space="preserve">/TM6 cross were set up in pairs (dyads A, B, C, see Fig. S1). Depending on the genotype of the </w:t>
      </w:r>
      <w:proofErr w:type="spellStart"/>
      <w:r>
        <w:t>introgression</w:t>
      </w:r>
      <w:proofErr w:type="spellEnd"/>
      <w:r>
        <w:t xml:space="preserve"> line parent, this cross can produce non-</w:t>
      </w:r>
      <w:r w:rsidRPr="00552925">
        <w:rPr>
          <w:i/>
        </w:rPr>
        <w:t>Tb</w:t>
      </w:r>
      <w:r>
        <w:t xml:space="preserve"> F1 offspring of one of two genotypes, either </w:t>
      </w:r>
      <w:proofErr w:type="spellStart"/>
      <w:r>
        <w:t>introgression</w:t>
      </w:r>
      <w:proofErr w:type="spellEnd"/>
      <w:r>
        <w:t xml:space="preserve"> line homozygotes (the genotype interest to be kept) or </w:t>
      </w:r>
      <w:proofErr w:type="spellStart"/>
      <w:r>
        <w:t>introgression</w:t>
      </w:r>
      <w:proofErr w:type="spellEnd"/>
      <w:r>
        <w:t xml:space="preserve"> line/deficiency heterozygotes (to be discarded). Since neither of these two offspring genotypes bears an </w:t>
      </w:r>
      <w:r>
        <w:lastRenderedPageBreak/>
        <w:t xml:space="preserve">identifiable phenotypic marker, an additional ‘test cross’ was performed where both F1 offspring were backcrossed to </w:t>
      </w:r>
      <w:r w:rsidRPr="008C7713">
        <w:rPr>
          <w:i/>
        </w:rPr>
        <w:t>Df(3R)fru</w:t>
      </w:r>
      <w:r w:rsidRPr="008C7713">
        <w:rPr>
          <w:i/>
          <w:vertAlign w:val="superscript"/>
        </w:rPr>
        <w:t>4-40</w:t>
      </w:r>
      <w:r>
        <w:t xml:space="preserve">/TM6 males. Based on the F2 phenotype, the genotype of the F1 could be inferred, as homozygous </w:t>
      </w:r>
      <w:proofErr w:type="spellStart"/>
      <w:r>
        <w:t>introgression</w:t>
      </w:r>
      <w:proofErr w:type="spellEnd"/>
      <w:r>
        <w:t xml:space="preserve"> line F1 parents produce a 1:1 ratio of wild-type to </w:t>
      </w:r>
      <w:r w:rsidRPr="00D867E1">
        <w:rPr>
          <w:i/>
        </w:rPr>
        <w:t>Tb</w:t>
      </w:r>
      <w:r>
        <w:t xml:space="preserve"> offspring, whereas </w:t>
      </w:r>
      <w:proofErr w:type="spellStart"/>
      <w:r>
        <w:t>introgression</w:t>
      </w:r>
      <w:proofErr w:type="spellEnd"/>
      <w:r>
        <w:t xml:space="preserve"> line/deficiency heterozygotes produce 1:2 ratio of wild-type to </w:t>
      </w:r>
      <w:r w:rsidRPr="0024574E">
        <w:rPr>
          <w:i/>
        </w:rPr>
        <w:t>Tb</w:t>
      </w:r>
      <w:r>
        <w:t xml:space="preserve"> offspring. </w:t>
      </w:r>
      <w:proofErr w:type="spellStart"/>
      <w:r>
        <w:t>Introgression</w:t>
      </w:r>
      <w:proofErr w:type="spellEnd"/>
      <w:r>
        <w:t xml:space="preserve"> line homozygote F1s which produced a ratio of wild-type to </w:t>
      </w:r>
      <w:r w:rsidRPr="0024574E">
        <w:rPr>
          <w:i/>
        </w:rPr>
        <w:t>Tb</w:t>
      </w:r>
      <w:r>
        <w:t xml:space="preserve"> that was significantly different from 1:2 (assessed from a </w:t>
      </w:r>
      <w:r w:rsidRPr="0024574E">
        <w:rPr>
          <w:i/>
        </w:rPr>
        <w:sym w:font="Symbol" w:char="F063"/>
      </w:r>
      <w:r w:rsidRPr="0024574E">
        <w:rPr>
          <w:vertAlign w:val="superscript"/>
        </w:rPr>
        <w:t>2</w:t>
      </w:r>
      <w:r>
        <w:t xml:space="preserve"> test; </w:t>
      </w:r>
      <w:r w:rsidRPr="00F94DA8">
        <w:t>S</w:t>
      </w:r>
      <w:r w:rsidRPr="00B53BB2">
        <w:t xml:space="preserve">up. Tab. </w:t>
      </w:r>
      <w:r w:rsidRPr="008C7713">
        <w:t>2</w:t>
      </w:r>
      <w:r>
        <w:t xml:space="preserve">) </w:t>
      </w:r>
      <w:commentRangeStart w:id="18"/>
      <w:r>
        <w:t>were kept for fitness assays</w:t>
      </w:r>
      <w:commentRangeEnd w:id="18"/>
      <w:r>
        <w:rPr>
          <w:rStyle w:val="CommentReference"/>
          <w:rFonts w:ascii="Calibri" w:eastAsia="Yu Mincho" w:hAnsi="Calibri" w:cs="Times New Roman"/>
        </w:rPr>
        <w:commentReference w:id="18"/>
      </w:r>
      <w:r>
        <w:t>.</w:t>
      </w:r>
    </w:p>
    <w:p w14:paraId="6E879781" w14:textId="77777777" w:rsidR="003A5D4D" w:rsidRDefault="003A5D4D" w:rsidP="003A5D4D">
      <w:pPr>
        <w:spacing w:line="420" w:lineRule="auto"/>
      </w:pPr>
    </w:p>
    <w:p w14:paraId="62CC1BAF" w14:textId="77777777" w:rsidR="003A5D4D" w:rsidRDefault="003A5D4D" w:rsidP="003A5D4D">
      <w:pPr>
        <w:spacing w:line="480" w:lineRule="auto"/>
        <w:rPr>
          <w:rFonts w:cs="Arial"/>
          <w:b/>
        </w:rPr>
      </w:pPr>
      <w:r w:rsidRPr="008C7713">
        <w:rPr>
          <w:rFonts w:cs="Arial"/>
          <w:b/>
        </w:rPr>
        <w:t>Genetic crosses and fly rearing</w:t>
      </w:r>
    </w:p>
    <w:p w14:paraId="4B4EF119" w14:textId="77777777" w:rsidR="003A5D4D" w:rsidRDefault="003A5D4D" w:rsidP="003A5D4D">
      <w:pPr>
        <w:spacing w:line="480" w:lineRule="auto"/>
        <w:rPr>
          <w:rFonts w:cs="Arial"/>
        </w:rPr>
      </w:pPr>
      <w:r w:rsidRPr="00447ACC">
        <w:rPr>
          <w:rFonts w:cs="Arial"/>
        </w:rPr>
        <w:t xml:space="preserve">Due to possible effects of inbreeding depression in the isogenic allelic lines detected in pilot experiments (data not shown), we performed fitness assays on flies generated by crossing individuals from the lines to flies from the </w:t>
      </w:r>
      <w:r w:rsidRPr="00ED7D39">
        <w:rPr>
          <w:i/>
        </w:rPr>
        <w:t>Df(3R)fru</w:t>
      </w:r>
      <w:r w:rsidRPr="00ED7D39">
        <w:rPr>
          <w:i/>
          <w:vertAlign w:val="superscript"/>
        </w:rPr>
        <w:t>4-40</w:t>
      </w:r>
      <w:r w:rsidRPr="00ED7D39">
        <w:rPr>
          <w:i/>
        </w:rPr>
        <w:t>/TM6</w:t>
      </w:r>
      <w:r>
        <w:rPr>
          <w:i/>
        </w:rPr>
        <w:t>B</w:t>
      </w:r>
      <w:r>
        <w:t xml:space="preserve"> stock. The resulting individuals carried the </w:t>
      </w:r>
      <w:proofErr w:type="spellStart"/>
      <w:r>
        <w:t>fru</w:t>
      </w:r>
      <w:proofErr w:type="spellEnd"/>
      <w:r>
        <w:t xml:space="preserve"> allele of a line either complemented by the Df(3R)fru</w:t>
      </w:r>
      <w:r w:rsidRPr="0067521A">
        <w:rPr>
          <w:vertAlign w:val="superscript"/>
        </w:rPr>
        <w:t>4-</w:t>
      </w:r>
      <w:r w:rsidRPr="00F11983">
        <w:rPr>
          <w:vertAlign w:val="superscript"/>
        </w:rPr>
        <w:t>40</w:t>
      </w:r>
      <w:r>
        <w:t xml:space="preserve"> deficiency (D) or by the TM6B balancer chromosome (B</w:t>
      </w:r>
      <w:r w:rsidRPr="00447ACC">
        <w:t>).</w:t>
      </w:r>
      <w:r w:rsidRPr="00447ACC">
        <w:rPr>
          <w:rFonts w:cs="Arial"/>
        </w:rPr>
        <w:t xml:space="preserve"> This ensures that line-specific recessive deleterious alleles do not affect fitness measures and allows us to assess the effect of the </w:t>
      </w:r>
      <w:proofErr w:type="spellStart"/>
      <w:r w:rsidRPr="00447ACC">
        <w:rPr>
          <w:rFonts w:cs="Arial"/>
        </w:rPr>
        <w:t>fru</w:t>
      </w:r>
      <w:proofErr w:type="spellEnd"/>
      <w:r w:rsidRPr="00447ACC">
        <w:rPr>
          <w:rFonts w:cs="Arial"/>
        </w:rPr>
        <w:t xml:space="preserve"> alleles in a design similar to a quantitative complementation test [REF].</w:t>
      </w:r>
      <w:r>
        <w:rPr>
          <w:rFonts w:cs="Arial"/>
        </w:rPr>
        <w:t xml:space="preserve">  </w:t>
      </w:r>
      <w:r w:rsidRPr="00ED7D39">
        <w:rPr>
          <w:rFonts w:cs="Arial"/>
          <w:highlight w:val="yellow"/>
        </w:rPr>
        <w:t>EXTRA EXPLANATION?</w:t>
      </w:r>
      <w:r>
        <w:rPr>
          <w:rFonts w:cs="Arial"/>
        </w:rPr>
        <w:t xml:space="preserve"> </w:t>
      </w:r>
    </w:p>
    <w:p w14:paraId="2E8434D5" w14:textId="77777777" w:rsidR="003A5D4D" w:rsidRDefault="003A5D4D" w:rsidP="003A5D4D">
      <w:pPr>
        <w:spacing w:line="480" w:lineRule="auto"/>
        <w:rPr>
          <w:rFonts w:cs="Arial"/>
        </w:rPr>
      </w:pPr>
    </w:p>
    <w:p w14:paraId="20EBA6AC" w14:textId="77777777" w:rsidR="003A5D4D" w:rsidRDefault="003A5D4D" w:rsidP="003A5D4D">
      <w:pPr>
        <w:spacing w:line="480" w:lineRule="auto"/>
        <w:rPr>
          <w:rFonts w:cs="Arial"/>
        </w:rPr>
      </w:pPr>
      <w:r>
        <w:rPr>
          <w:rFonts w:cs="Arial"/>
        </w:rPr>
        <w:t xml:space="preserve">For these crosses, replicate vials were set up containing </w:t>
      </w:r>
      <w:r w:rsidRPr="00622B82">
        <w:rPr>
          <w:rFonts w:cs="Arial"/>
        </w:rPr>
        <w:t>10 virgin fem</w:t>
      </w:r>
      <w:r>
        <w:rPr>
          <w:rFonts w:cs="Arial"/>
        </w:rPr>
        <w:t>ales from an allelic</w:t>
      </w:r>
      <w:r w:rsidRPr="00622B82">
        <w:rPr>
          <w:rFonts w:cs="Arial"/>
        </w:rPr>
        <w:t xml:space="preserve"> line </w:t>
      </w:r>
      <w:r>
        <w:rPr>
          <w:rFonts w:cs="Arial"/>
        </w:rPr>
        <w:t>(S1-3 or L1-3) and</w:t>
      </w:r>
      <w:r w:rsidRPr="00622B82">
        <w:rPr>
          <w:rFonts w:cs="Arial"/>
        </w:rPr>
        <w:t xml:space="preserve"> 10 </w:t>
      </w:r>
      <w:r w:rsidRPr="00ED7D39">
        <w:rPr>
          <w:rFonts w:cs="Arial"/>
          <w:i/>
        </w:rPr>
        <w:t>Df(3R)fru</w:t>
      </w:r>
      <w:r w:rsidRPr="00ED7D39">
        <w:rPr>
          <w:rFonts w:cs="Arial"/>
          <w:i/>
          <w:vertAlign w:val="superscript"/>
        </w:rPr>
        <w:t>4-40</w:t>
      </w:r>
      <w:r w:rsidRPr="00ED7D39">
        <w:rPr>
          <w:rFonts w:cs="Arial"/>
          <w:i/>
        </w:rPr>
        <w:t>/TM6</w:t>
      </w:r>
      <w:r>
        <w:rPr>
          <w:rFonts w:cs="Arial"/>
          <w:i/>
        </w:rPr>
        <w:t>B</w:t>
      </w:r>
      <w:r w:rsidRPr="00622B82">
        <w:rPr>
          <w:rFonts w:cs="Arial"/>
        </w:rPr>
        <w:t xml:space="preserve"> males</w:t>
      </w:r>
      <w:r>
        <w:rPr>
          <w:rFonts w:cs="Arial"/>
        </w:rPr>
        <w:t xml:space="preserve"> and left overnight for the flies to mate. To limit larval densities, we then</w:t>
      </w:r>
      <w:r w:rsidRPr="00622B82">
        <w:rPr>
          <w:rFonts w:cs="Arial"/>
        </w:rPr>
        <w:t xml:space="preserve"> </w:t>
      </w:r>
      <w:r>
        <w:rPr>
          <w:rFonts w:cs="Arial"/>
        </w:rPr>
        <w:t xml:space="preserve">twice </w:t>
      </w:r>
      <w:r w:rsidRPr="00622B82">
        <w:rPr>
          <w:rFonts w:cs="Arial"/>
        </w:rPr>
        <w:t xml:space="preserve">transferred </w:t>
      </w:r>
      <w:r>
        <w:rPr>
          <w:rFonts w:cs="Arial"/>
        </w:rPr>
        <w:t xml:space="preserve">flies </w:t>
      </w:r>
      <w:r w:rsidRPr="00622B82">
        <w:rPr>
          <w:rFonts w:cs="Arial"/>
        </w:rPr>
        <w:t xml:space="preserve">to </w:t>
      </w:r>
      <w:r>
        <w:rPr>
          <w:rFonts w:cs="Arial"/>
        </w:rPr>
        <w:t xml:space="preserve">fresh </w:t>
      </w:r>
      <w:r w:rsidRPr="00622B82">
        <w:rPr>
          <w:rFonts w:cs="Arial"/>
        </w:rPr>
        <w:t>vial</w:t>
      </w:r>
      <w:r>
        <w:rPr>
          <w:rFonts w:cs="Arial"/>
        </w:rPr>
        <w:t>s</w:t>
      </w:r>
      <w:r w:rsidRPr="00622B82">
        <w:rPr>
          <w:rFonts w:cs="Arial"/>
        </w:rPr>
        <w:t xml:space="preserve"> for 4-hour</w:t>
      </w:r>
      <w:r>
        <w:rPr>
          <w:rFonts w:cs="Arial"/>
        </w:rPr>
        <w:t xml:space="preserve"> egg lays</w:t>
      </w:r>
      <w:r w:rsidRPr="00622B82">
        <w:rPr>
          <w:rFonts w:cs="Arial"/>
        </w:rPr>
        <w:t xml:space="preserve"> </w:t>
      </w:r>
      <w:r>
        <w:rPr>
          <w:rFonts w:cs="Arial"/>
        </w:rPr>
        <w:t>(~10am-2pm and ~2-6pm)</w:t>
      </w:r>
      <w:r w:rsidRPr="00622B82">
        <w:rPr>
          <w:rFonts w:cs="Arial"/>
        </w:rPr>
        <w:t>. Once pupa</w:t>
      </w:r>
      <w:r>
        <w:rPr>
          <w:rFonts w:cs="Arial"/>
        </w:rPr>
        <w:t>e</w:t>
      </w:r>
      <w:r w:rsidRPr="00622B82">
        <w:rPr>
          <w:rFonts w:cs="Arial"/>
        </w:rPr>
        <w:t xml:space="preserve"> began to </w:t>
      </w:r>
      <w:r>
        <w:rPr>
          <w:rFonts w:cs="Arial"/>
        </w:rPr>
        <w:t xml:space="preserve">appear, these were removed and sorted into separate vials based on their </w:t>
      </w:r>
      <w:r w:rsidRPr="00496BF3">
        <w:rPr>
          <w:rFonts w:cs="Arial"/>
          <w:i/>
        </w:rPr>
        <w:t>Tb</w:t>
      </w:r>
      <w:r>
        <w:rPr>
          <w:rFonts w:cs="Arial"/>
        </w:rPr>
        <w:t xml:space="preserve"> phenotype to establish groups of flies that carried the </w:t>
      </w:r>
      <w:proofErr w:type="spellStart"/>
      <w:r>
        <w:rPr>
          <w:rFonts w:cs="Arial"/>
        </w:rPr>
        <w:t>fru</w:t>
      </w:r>
      <w:proofErr w:type="spellEnd"/>
      <w:r>
        <w:rPr>
          <w:rFonts w:cs="Arial"/>
        </w:rPr>
        <w:t xml:space="preserve"> allele with either the D or the B complement (twelve groups in total, lines S1-3 and L1-3 in D or B background, hereafter referred to as S1/D, S1/B and so forth). </w:t>
      </w:r>
    </w:p>
    <w:p w14:paraId="0B65DF6B" w14:textId="77777777" w:rsidR="003A5D4D" w:rsidRDefault="003A5D4D" w:rsidP="003A5D4D">
      <w:pPr>
        <w:spacing w:line="420" w:lineRule="auto"/>
      </w:pPr>
    </w:p>
    <w:p w14:paraId="5E38B18F" w14:textId="77777777" w:rsidR="003A5D4D" w:rsidRDefault="003A5D4D" w:rsidP="003A5D4D">
      <w:pPr>
        <w:spacing w:line="420" w:lineRule="auto"/>
        <w:outlineLvl w:val="0"/>
        <w:rPr>
          <w:b/>
          <w:sz w:val="26"/>
          <w:szCs w:val="26"/>
        </w:rPr>
      </w:pPr>
      <w:r>
        <w:rPr>
          <w:b/>
          <w:sz w:val="26"/>
          <w:szCs w:val="26"/>
        </w:rPr>
        <w:t xml:space="preserve">Fitness assays </w:t>
      </w:r>
    </w:p>
    <w:p w14:paraId="4000A2CD" w14:textId="77777777" w:rsidR="003A5D4D" w:rsidRDefault="003A5D4D" w:rsidP="003A5D4D">
      <w:pPr>
        <w:spacing w:line="480" w:lineRule="auto"/>
        <w:rPr>
          <w:rFonts w:cs="Arial"/>
        </w:rPr>
      </w:pPr>
      <w:r>
        <w:rPr>
          <w:rFonts w:cs="Arial"/>
        </w:rPr>
        <w:t>Once</w:t>
      </w:r>
      <w:r w:rsidRPr="00622B82">
        <w:rPr>
          <w:rFonts w:cs="Arial"/>
        </w:rPr>
        <w:t xml:space="preserve"> flies beg</w:t>
      </w:r>
      <w:r>
        <w:rPr>
          <w:rFonts w:cs="Arial"/>
        </w:rPr>
        <w:t>a</w:t>
      </w:r>
      <w:r w:rsidRPr="00622B82">
        <w:rPr>
          <w:rFonts w:cs="Arial"/>
        </w:rPr>
        <w:t xml:space="preserve">n to </w:t>
      </w:r>
      <w:proofErr w:type="spellStart"/>
      <w:r w:rsidRPr="00622B82">
        <w:rPr>
          <w:rFonts w:cs="Arial"/>
        </w:rPr>
        <w:t>eclose</w:t>
      </w:r>
      <w:proofErr w:type="spellEnd"/>
      <w:r>
        <w:rPr>
          <w:rFonts w:cs="Arial"/>
        </w:rPr>
        <w:t xml:space="preserve"> from the sorted pupae</w:t>
      </w:r>
      <w:r w:rsidRPr="00622B82">
        <w:rPr>
          <w:rFonts w:cs="Arial"/>
        </w:rPr>
        <w:t xml:space="preserve"> the</w:t>
      </w:r>
      <w:r>
        <w:rPr>
          <w:rFonts w:cs="Arial"/>
        </w:rPr>
        <w:t>y were</w:t>
      </w:r>
      <w:r w:rsidRPr="00622B82">
        <w:rPr>
          <w:rFonts w:cs="Arial"/>
        </w:rPr>
        <w:t xml:space="preserve"> transferred to a new vial of </w:t>
      </w:r>
      <w:r>
        <w:rPr>
          <w:rFonts w:cs="Arial"/>
        </w:rPr>
        <w:t>standard media with added yeast where they have the opportunity to mate</w:t>
      </w:r>
      <w:r w:rsidRPr="00622B82">
        <w:rPr>
          <w:rFonts w:cs="Arial"/>
        </w:rPr>
        <w:t>. After 24 hours the flies are removed and the sexes separated.</w:t>
      </w:r>
      <w:r>
        <w:rPr>
          <w:rFonts w:cs="Arial"/>
        </w:rPr>
        <w:t xml:space="preserve"> Experiments were performed to assay egg laying rate as a proxy of female fitness and competitive fertilisation success as a proxy for male fitness. </w:t>
      </w:r>
    </w:p>
    <w:p w14:paraId="737262DE" w14:textId="77777777" w:rsidR="003A5D4D" w:rsidRDefault="003A5D4D" w:rsidP="003A5D4D">
      <w:pPr>
        <w:spacing w:line="480" w:lineRule="auto"/>
        <w:rPr>
          <w:rFonts w:cs="Arial"/>
          <w:u w:val="single"/>
        </w:rPr>
      </w:pPr>
    </w:p>
    <w:p w14:paraId="0647DB09" w14:textId="77777777" w:rsidR="003A5D4D" w:rsidRPr="00622B82" w:rsidRDefault="003A5D4D" w:rsidP="003A5D4D">
      <w:pPr>
        <w:spacing w:line="480" w:lineRule="auto"/>
        <w:outlineLvl w:val="0"/>
        <w:rPr>
          <w:rFonts w:cs="Arial"/>
        </w:rPr>
      </w:pPr>
      <w:r w:rsidRPr="00622B82">
        <w:rPr>
          <w:rFonts w:cs="Arial"/>
          <w:u w:val="single"/>
        </w:rPr>
        <w:t>Female fitness</w:t>
      </w:r>
    </w:p>
    <w:p w14:paraId="0DAA8977" w14:textId="77777777" w:rsidR="003A5D4D" w:rsidRPr="00622B82" w:rsidRDefault="003A5D4D" w:rsidP="003A5D4D">
      <w:pPr>
        <w:spacing w:line="480" w:lineRule="auto"/>
        <w:rPr>
          <w:rFonts w:cs="Arial"/>
        </w:rPr>
      </w:pPr>
      <w:r w:rsidRPr="00622B82">
        <w:rPr>
          <w:rFonts w:cs="Arial"/>
        </w:rPr>
        <w:t xml:space="preserve">Females </w:t>
      </w:r>
      <w:r>
        <w:rPr>
          <w:rFonts w:cs="Arial"/>
        </w:rPr>
        <w:t>were</w:t>
      </w:r>
      <w:r w:rsidRPr="00622B82">
        <w:rPr>
          <w:rFonts w:cs="Arial"/>
        </w:rPr>
        <w:t xml:space="preserve"> placed as triplets into vials</w:t>
      </w:r>
      <w:r>
        <w:rPr>
          <w:rFonts w:cs="Arial"/>
        </w:rPr>
        <w:t xml:space="preserve"> containing</w:t>
      </w:r>
      <w:r w:rsidRPr="00622B82">
        <w:rPr>
          <w:rFonts w:cs="Arial"/>
        </w:rPr>
        <w:t xml:space="preserve"> 1% agar</w:t>
      </w:r>
      <w:r>
        <w:rPr>
          <w:rFonts w:cs="Arial"/>
        </w:rPr>
        <w:t xml:space="preserve"> and</w:t>
      </w:r>
      <w:r w:rsidRPr="00622B82">
        <w:rPr>
          <w:rFonts w:cs="Arial"/>
        </w:rPr>
        <w:t xml:space="preserve"> fed by a capillary tube through the stopper containing a 4:1 yeast to sugar solution (</w:t>
      </w:r>
      <w:r>
        <w:rPr>
          <w:rFonts w:cs="Arial"/>
        </w:rPr>
        <w:t>6.5</w:t>
      </w:r>
      <w:r w:rsidRPr="00622B82">
        <w:rPr>
          <w:rFonts w:cs="Arial"/>
        </w:rPr>
        <w:t>g yeast</w:t>
      </w:r>
      <w:r>
        <w:rPr>
          <w:rFonts w:cs="Arial"/>
        </w:rPr>
        <w:t xml:space="preserve"> extract and 1.625g sugar</w:t>
      </w:r>
      <w:r w:rsidRPr="00622B82">
        <w:rPr>
          <w:rFonts w:cs="Arial"/>
        </w:rPr>
        <w:t xml:space="preserve"> per 100ml) at 25</w:t>
      </w:r>
      <w:r w:rsidRPr="00622B82">
        <w:rPr>
          <w:rFonts w:cs="Arial"/>
          <w:vertAlign w:val="superscript"/>
        </w:rPr>
        <w:t>0</w:t>
      </w:r>
      <w:r w:rsidRPr="00622B82">
        <w:rPr>
          <w:rFonts w:cs="Arial"/>
        </w:rPr>
        <w:t>C and 80% humidity</w:t>
      </w:r>
      <w:r>
        <w:rPr>
          <w:rFonts w:cs="Arial"/>
        </w:rPr>
        <w:t xml:space="preserve"> (to minimise evaporation)</w:t>
      </w:r>
      <w:r w:rsidRPr="00622B82">
        <w:rPr>
          <w:rFonts w:cs="Arial"/>
        </w:rPr>
        <w:t xml:space="preserve">. The triplets </w:t>
      </w:r>
      <w:r>
        <w:rPr>
          <w:rFonts w:cs="Arial"/>
        </w:rPr>
        <w:t>we</w:t>
      </w:r>
      <w:r w:rsidRPr="00622B82">
        <w:rPr>
          <w:rFonts w:cs="Arial"/>
        </w:rPr>
        <w:t xml:space="preserve">re </w:t>
      </w:r>
      <w:r>
        <w:rPr>
          <w:rFonts w:cs="Arial"/>
        </w:rPr>
        <w:t>maintained like this</w:t>
      </w:r>
      <w:r w:rsidRPr="00622B82">
        <w:rPr>
          <w:rFonts w:cs="Arial"/>
        </w:rPr>
        <w:t xml:space="preserve"> until the flies </w:t>
      </w:r>
      <w:r>
        <w:rPr>
          <w:rFonts w:cs="Arial"/>
        </w:rPr>
        <w:t>we</w:t>
      </w:r>
      <w:r w:rsidRPr="00622B82">
        <w:rPr>
          <w:rFonts w:cs="Arial"/>
        </w:rPr>
        <w:t xml:space="preserve">re </w:t>
      </w:r>
      <w:r>
        <w:rPr>
          <w:rFonts w:cs="Arial"/>
        </w:rPr>
        <w:t>4-5</w:t>
      </w:r>
      <w:r w:rsidRPr="00622B82">
        <w:rPr>
          <w:rFonts w:cs="Arial"/>
        </w:rPr>
        <w:t xml:space="preserve"> days old</w:t>
      </w:r>
      <w:r>
        <w:rPr>
          <w:rFonts w:cs="Arial"/>
        </w:rPr>
        <w:t>,</w:t>
      </w:r>
      <w:r w:rsidRPr="00622B82">
        <w:rPr>
          <w:rFonts w:cs="Arial"/>
        </w:rPr>
        <w:t xml:space="preserve"> with new food supplied every day. </w:t>
      </w:r>
      <w:r>
        <w:rPr>
          <w:rFonts w:cs="Arial"/>
        </w:rPr>
        <w:t>On the last day of this maturation period, triplets were</w:t>
      </w:r>
      <w:r w:rsidRPr="00622B82">
        <w:rPr>
          <w:rFonts w:cs="Arial"/>
        </w:rPr>
        <w:t xml:space="preserve"> transferred to new agar vials (0.8% agar) at approximately 4pm</w:t>
      </w:r>
      <w:r>
        <w:rPr>
          <w:rFonts w:cs="Arial"/>
        </w:rPr>
        <w:t xml:space="preserve"> and allowed to lay eggs</w:t>
      </w:r>
      <w:r w:rsidRPr="00622B82">
        <w:rPr>
          <w:rFonts w:cs="Arial"/>
        </w:rPr>
        <w:t xml:space="preserve"> for 18 hours</w:t>
      </w:r>
      <w:r>
        <w:rPr>
          <w:rFonts w:cs="Arial"/>
        </w:rPr>
        <w:t>, after w</w:t>
      </w:r>
      <w:r w:rsidRPr="00622B82">
        <w:rPr>
          <w:rFonts w:cs="Arial"/>
        </w:rPr>
        <w:t xml:space="preserve">hich time they </w:t>
      </w:r>
      <w:r>
        <w:rPr>
          <w:rFonts w:cs="Arial"/>
        </w:rPr>
        <w:t>we</w:t>
      </w:r>
      <w:r w:rsidRPr="00622B82">
        <w:rPr>
          <w:rFonts w:cs="Arial"/>
        </w:rPr>
        <w:t>re removed.</w:t>
      </w:r>
    </w:p>
    <w:p w14:paraId="62685F9D" w14:textId="77777777" w:rsidR="003A5D4D" w:rsidRPr="00622B82" w:rsidRDefault="003A5D4D" w:rsidP="003A5D4D">
      <w:pPr>
        <w:spacing w:line="480" w:lineRule="auto"/>
        <w:rPr>
          <w:rFonts w:cs="Arial"/>
        </w:rPr>
      </w:pPr>
    </w:p>
    <w:p w14:paraId="5928EB84" w14:textId="77777777" w:rsidR="003A5D4D" w:rsidRDefault="003A5D4D" w:rsidP="003A5D4D">
      <w:pPr>
        <w:spacing w:line="480" w:lineRule="auto"/>
        <w:rPr>
          <w:rFonts w:cs="Arial"/>
        </w:rPr>
      </w:pPr>
      <w:r>
        <w:rPr>
          <w:rFonts w:cs="Arial"/>
        </w:rPr>
        <w:t>Assay v</w:t>
      </w:r>
      <w:r w:rsidRPr="00622B82">
        <w:rPr>
          <w:rFonts w:cs="Arial"/>
        </w:rPr>
        <w:t xml:space="preserve">ials were then photographed </w:t>
      </w:r>
      <w:r w:rsidRPr="00537F39">
        <w:rPr>
          <w:rFonts w:cs="Arial"/>
        </w:rPr>
        <w:t xml:space="preserve">using </w:t>
      </w:r>
      <w:proofErr w:type="spellStart"/>
      <w:r w:rsidRPr="00537F39">
        <w:rPr>
          <w:rFonts w:cs="Arial"/>
        </w:rPr>
        <w:t>webcamSeriesCapture</w:t>
      </w:r>
      <w:proofErr w:type="spellEnd"/>
      <w:r w:rsidRPr="00537F39">
        <w:rPr>
          <w:rFonts w:cs="Arial"/>
        </w:rPr>
        <w:t xml:space="preserve"> (github.com/</w:t>
      </w:r>
      <w:proofErr w:type="spellStart"/>
      <w:r w:rsidRPr="00537F39">
        <w:rPr>
          <w:rFonts w:cs="Arial"/>
        </w:rPr>
        <w:t>groakat</w:t>
      </w:r>
      <w:proofErr w:type="spellEnd"/>
      <w:r w:rsidRPr="00537F39">
        <w:rPr>
          <w:rFonts w:cs="Arial"/>
        </w:rPr>
        <w:t>/</w:t>
      </w:r>
      <w:proofErr w:type="spellStart"/>
      <w:r w:rsidRPr="00537F39">
        <w:rPr>
          <w:rFonts w:cs="Arial"/>
        </w:rPr>
        <w:t>webcamSeriesCapture</w:t>
      </w:r>
      <w:proofErr w:type="spellEnd"/>
      <w:r w:rsidRPr="00537F39">
        <w:rPr>
          <w:rFonts w:cs="Arial"/>
        </w:rPr>
        <w:t>) software</w:t>
      </w:r>
      <w:r>
        <w:rPr>
          <w:rFonts w:cs="Arial"/>
        </w:rPr>
        <w:t xml:space="preserve"> and a Logitech HD Pro webcam C920</w:t>
      </w:r>
      <w:r w:rsidRPr="00537F39">
        <w:rPr>
          <w:rFonts w:cs="Arial"/>
        </w:rPr>
        <w:t>.</w:t>
      </w:r>
      <w:r>
        <w:rPr>
          <w:rFonts w:cs="Arial"/>
        </w:rPr>
        <w:t xml:space="preserve"> In these pictures, eggs show up black against the clear white background of the illuminated agar. We</w:t>
      </w:r>
      <w:r w:rsidRPr="00622B82">
        <w:rPr>
          <w:rFonts w:cs="Arial"/>
        </w:rPr>
        <w:t xml:space="preserve"> used the </w:t>
      </w:r>
      <w:r>
        <w:rPr>
          <w:rFonts w:cs="Arial"/>
        </w:rPr>
        <w:t xml:space="preserve">machine learning program </w:t>
      </w:r>
      <w:proofErr w:type="spellStart"/>
      <w:r>
        <w:rPr>
          <w:rFonts w:cs="Arial"/>
        </w:rPr>
        <w:t>QuantiFly</w:t>
      </w:r>
      <w:proofErr w:type="spellEnd"/>
      <w:r>
        <w:rPr>
          <w:rFonts w:cs="Arial"/>
        </w:rPr>
        <w:t xml:space="preserve"> </w:t>
      </w:r>
      <w:r w:rsidRPr="00816A0D">
        <w:rPr>
          <w:rFonts w:cs="Arial"/>
        </w:rPr>
        <w:t>(github.com/</w:t>
      </w:r>
      <w:proofErr w:type="spellStart"/>
      <w:r w:rsidRPr="00816A0D">
        <w:rPr>
          <w:rFonts w:cs="Arial"/>
        </w:rPr>
        <w:t>dwaithe</w:t>
      </w:r>
      <w:proofErr w:type="spellEnd"/>
      <w:r w:rsidRPr="00816A0D">
        <w:rPr>
          <w:rFonts w:cs="Arial"/>
        </w:rPr>
        <w:t>/</w:t>
      </w:r>
      <w:proofErr w:type="spellStart"/>
      <w:r w:rsidRPr="00816A0D">
        <w:rPr>
          <w:rFonts w:cs="Arial"/>
        </w:rPr>
        <w:t>quantifly</w:t>
      </w:r>
      <w:proofErr w:type="spellEnd"/>
      <w:r>
        <w:rPr>
          <w:rFonts w:cs="Arial"/>
        </w:rPr>
        <w:t>) (</w:t>
      </w:r>
      <w:proofErr w:type="spellStart"/>
      <w:r>
        <w:rPr>
          <w:rFonts w:cs="Arial"/>
        </w:rPr>
        <w:t>Whaite</w:t>
      </w:r>
      <w:proofErr w:type="spellEnd"/>
      <w:r>
        <w:rPr>
          <w:rFonts w:cs="Arial"/>
        </w:rPr>
        <w:t xml:space="preserve"> et al. 2015)</w:t>
      </w:r>
      <w:r w:rsidRPr="00622B82">
        <w:rPr>
          <w:rFonts w:cs="Arial"/>
        </w:rPr>
        <w:t xml:space="preserve"> to count the number of eggs in </w:t>
      </w:r>
      <w:r>
        <w:rPr>
          <w:rFonts w:cs="Arial"/>
        </w:rPr>
        <w:t>each picture</w:t>
      </w:r>
      <w:r w:rsidRPr="00622B82">
        <w:rPr>
          <w:rFonts w:cs="Arial"/>
        </w:rPr>
        <w:t>.</w:t>
      </w:r>
      <w:r>
        <w:rPr>
          <w:rFonts w:cs="Arial"/>
        </w:rPr>
        <w:t xml:space="preserve"> A ‘predicted count’ of the number of eggs in each vial is produced and used as the response variable in this assay. Vials where a female died during the 18-hour period were not analysed. Similarly, vials where </w:t>
      </w:r>
      <w:r>
        <w:rPr>
          <w:rFonts w:cs="Arial"/>
        </w:rPr>
        <w:lastRenderedPageBreak/>
        <w:t>bubbles, debris or other contaminants caused counting problems were removed from the final dataset and not used in the analysis. Overall, 35 of our 898 vials were discarded (30 for deaths and 5 for picture contamination).</w:t>
      </w:r>
    </w:p>
    <w:p w14:paraId="11E00CDC" w14:textId="77777777" w:rsidR="003A5D4D" w:rsidRDefault="003A5D4D" w:rsidP="003A5D4D">
      <w:pPr>
        <w:spacing w:line="480" w:lineRule="auto"/>
        <w:rPr>
          <w:rFonts w:cs="Arial"/>
        </w:rPr>
      </w:pPr>
    </w:p>
    <w:p w14:paraId="5B5A0898" w14:textId="77777777" w:rsidR="003A5D4D" w:rsidRPr="00622B82" w:rsidRDefault="003A5D4D" w:rsidP="003A5D4D">
      <w:pPr>
        <w:spacing w:line="480" w:lineRule="auto"/>
        <w:rPr>
          <w:rFonts w:cs="Arial"/>
        </w:rPr>
      </w:pPr>
      <w:r>
        <w:rPr>
          <w:rFonts w:cs="Arial"/>
        </w:rPr>
        <w:t xml:space="preserve">The aim was to have up to 30 measures of fecundity per line/genotype combination per block. However, this varied widely depending on the number of flies available and the </w:t>
      </w:r>
      <w:proofErr w:type="spellStart"/>
      <w:r>
        <w:rPr>
          <w:rFonts w:cs="Arial"/>
        </w:rPr>
        <w:t>num,ber</w:t>
      </w:r>
      <w:proofErr w:type="spellEnd"/>
      <w:r>
        <w:rPr>
          <w:rFonts w:cs="Arial"/>
        </w:rPr>
        <w:t xml:space="preserve"> </w:t>
      </w:r>
      <w:proofErr w:type="spellStart"/>
      <w:r>
        <w:rPr>
          <w:rFonts w:cs="Arial"/>
        </w:rPr>
        <w:t>fo</w:t>
      </w:r>
      <w:proofErr w:type="spellEnd"/>
      <w:r>
        <w:rPr>
          <w:rFonts w:cs="Arial"/>
        </w:rPr>
        <w:t xml:space="preserve"> deaths which occurred before and during the assay. Four replicate blocks for this experiment were performed. </w:t>
      </w:r>
    </w:p>
    <w:p w14:paraId="2808A3A9" w14:textId="77777777" w:rsidR="003A5D4D" w:rsidRPr="00622B82" w:rsidRDefault="003A5D4D" w:rsidP="003A5D4D">
      <w:pPr>
        <w:spacing w:line="480" w:lineRule="auto"/>
        <w:rPr>
          <w:rFonts w:cs="Arial"/>
        </w:rPr>
      </w:pPr>
    </w:p>
    <w:p w14:paraId="6E7B4835" w14:textId="77777777" w:rsidR="003A5D4D" w:rsidRPr="00622B82" w:rsidRDefault="003A5D4D" w:rsidP="003A5D4D">
      <w:pPr>
        <w:spacing w:line="480" w:lineRule="auto"/>
        <w:outlineLvl w:val="0"/>
        <w:rPr>
          <w:rFonts w:cs="Arial"/>
        </w:rPr>
      </w:pPr>
      <w:r w:rsidRPr="00622B82">
        <w:rPr>
          <w:rFonts w:cs="Arial"/>
          <w:u w:val="single"/>
        </w:rPr>
        <w:t>Male fitness</w:t>
      </w:r>
    </w:p>
    <w:p w14:paraId="0A8E13D7" w14:textId="77777777" w:rsidR="003A5D4D" w:rsidRDefault="003A5D4D" w:rsidP="003A5D4D">
      <w:pPr>
        <w:spacing w:line="480" w:lineRule="auto"/>
        <w:rPr>
          <w:rFonts w:cs="Arial"/>
        </w:rPr>
      </w:pPr>
      <w:r w:rsidRPr="00622B82">
        <w:rPr>
          <w:rFonts w:cs="Arial"/>
        </w:rPr>
        <w:t>Male</w:t>
      </w:r>
      <w:r>
        <w:rPr>
          <w:rFonts w:cs="Arial"/>
        </w:rPr>
        <w:t>s</w:t>
      </w:r>
      <w:r w:rsidRPr="00622B82">
        <w:rPr>
          <w:rFonts w:cs="Arial"/>
        </w:rPr>
        <w:t xml:space="preserve"> were</w:t>
      </w:r>
      <w:r>
        <w:rPr>
          <w:rFonts w:cs="Arial"/>
        </w:rPr>
        <w:t xml:space="preserve"> matured</w:t>
      </w:r>
      <w:r w:rsidRPr="00622B82">
        <w:rPr>
          <w:rFonts w:cs="Arial"/>
        </w:rPr>
        <w:t xml:space="preserve"> in </w:t>
      </w:r>
      <w:r>
        <w:rPr>
          <w:rFonts w:cs="Arial"/>
        </w:rPr>
        <w:t xml:space="preserve">standard food </w:t>
      </w:r>
      <w:r w:rsidRPr="00622B82">
        <w:rPr>
          <w:rFonts w:cs="Arial"/>
        </w:rPr>
        <w:t>v</w:t>
      </w:r>
      <w:r>
        <w:rPr>
          <w:rFonts w:cs="Arial"/>
        </w:rPr>
        <w:t xml:space="preserve">ials of 30 flies </w:t>
      </w:r>
      <w:r w:rsidRPr="00622B82">
        <w:rPr>
          <w:rFonts w:cs="Arial"/>
        </w:rPr>
        <w:t xml:space="preserve">until </w:t>
      </w:r>
      <w:r>
        <w:rPr>
          <w:rFonts w:cs="Arial"/>
        </w:rPr>
        <w:t>4-5 days old</w:t>
      </w:r>
      <w:r w:rsidRPr="00622B82">
        <w:rPr>
          <w:rFonts w:cs="Arial"/>
        </w:rPr>
        <w:t xml:space="preserve">. </w:t>
      </w:r>
      <w:r>
        <w:rPr>
          <w:rFonts w:cs="Arial"/>
        </w:rPr>
        <w:t>To assay male fertilisation success, f</w:t>
      </w:r>
      <w:r w:rsidRPr="00622B82">
        <w:rPr>
          <w:rFonts w:cs="Arial"/>
        </w:rPr>
        <w:t xml:space="preserve">ocal males were paired with a competitor male from the </w:t>
      </w:r>
      <w:r w:rsidRPr="00ED7D39">
        <w:rPr>
          <w:rFonts w:cs="Arial"/>
          <w:i/>
        </w:rPr>
        <w:t>Df(3R)fru</w:t>
      </w:r>
      <w:r w:rsidRPr="00ED7D39">
        <w:rPr>
          <w:rFonts w:cs="Arial"/>
          <w:i/>
          <w:vertAlign w:val="superscript"/>
        </w:rPr>
        <w:t>4-40</w:t>
      </w:r>
      <w:r w:rsidRPr="00ED7D39">
        <w:rPr>
          <w:rFonts w:cs="Arial"/>
          <w:i/>
        </w:rPr>
        <w:t>/TM6</w:t>
      </w:r>
      <w:r>
        <w:rPr>
          <w:rFonts w:cs="Arial"/>
          <w:i/>
        </w:rPr>
        <w:t>B</w:t>
      </w:r>
      <w:r w:rsidRPr="00622B82">
        <w:rPr>
          <w:rFonts w:cs="Arial"/>
        </w:rPr>
        <w:t xml:space="preserve"> stock</w:t>
      </w:r>
      <w:r>
        <w:rPr>
          <w:rFonts w:cs="Arial"/>
        </w:rPr>
        <w:t xml:space="preserve"> (reared in the same way as the focal males). The pairs of males were placed overnight in standard food vials. The next morning (~10-11am) a virgin </w:t>
      </w:r>
      <w:r w:rsidRPr="00ED7D39">
        <w:rPr>
          <w:rFonts w:cs="Arial"/>
          <w:i/>
        </w:rPr>
        <w:t>Df(3R)fru</w:t>
      </w:r>
      <w:r w:rsidRPr="00ED7D39">
        <w:rPr>
          <w:rFonts w:cs="Arial"/>
          <w:i/>
          <w:vertAlign w:val="superscript"/>
        </w:rPr>
        <w:t>4-40</w:t>
      </w:r>
      <w:r>
        <w:rPr>
          <w:rFonts w:cs="Arial"/>
          <w:i/>
        </w:rPr>
        <w:t>/TM6B</w:t>
      </w:r>
      <w:r w:rsidRPr="00ED7D39">
        <w:rPr>
          <w:rFonts w:cs="Arial"/>
          <w:i/>
        </w:rPr>
        <w:t xml:space="preserve"> f</w:t>
      </w:r>
      <w:r>
        <w:rPr>
          <w:rFonts w:cs="Arial"/>
        </w:rPr>
        <w:t>emale was added to the vial without CO</w:t>
      </w:r>
      <w:r>
        <w:rPr>
          <w:rFonts w:cs="Arial"/>
          <w:vertAlign w:val="subscript"/>
        </w:rPr>
        <w:t>2</w:t>
      </w:r>
      <w:r>
        <w:rPr>
          <w:rFonts w:cs="Arial"/>
        </w:rPr>
        <w:t xml:space="preserve"> anaesthesia and the two males were allowed to compete for this mate for 90mins. This time maximises the likelihood that as least one of the males will mate with the female, while keeping the rate of female re-mating to a negligible level. After the competition period, the two males were removed and the female left to lay eggs until she died. Once the larvae had developed and began to pupate, paternity was scored using the pupal phenotype. I</w:t>
      </w:r>
      <w:r w:rsidRPr="00622B82">
        <w:rPr>
          <w:rFonts w:cs="Arial"/>
        </w:rPr>
        <w:t>f all pupa</w:t>
      </w:r>
      <w:r>
        <w:rPr>
          <w:rFonts w:cs="Arial"/>
        </w:rPr>
        <w:t>e</w:t>
      </w:r>
      <w:r w:rsidRPr="00622B82">
        <w:rPr>
          <w:rFonts w:cs="Arial"/>
        </w:rPr>
        <w:t xml:space="preserve"> displayed the </w:t>
      </w:r>
      <w:r w:rsidRPr="00496BF3">
        <w:rPr>
          <w:rFonts w:cs="Arial"/>
          <w:i/>
        </w:rPr>
        <w:t>Tb</w:t>
      </w:r>
      <w:r>
        <w:rPr>
          <w:rFonts w:cs="Arial"/>
        </w:rPr>
        <w:t xml:space="preserve"> phenotype then paternity was assigned to the competitor</w:t>
      </w:r>
      <w:r w:rsidRPr="00622B82">
        <w:rPr>
          <w:rFonts w:cs="Arial"/>
        </w:rPr>
        <w:t xml:space="preserve"> (</w:t>
      </w:r>
      <w:r w:rsidRPr="00ED7D39">
        <w:rPr>
          <w:rFonts w:cs="Arial"/>
          <w:i/>
        </w:rPr>
        <w:t>Df(3R)fru</w:t>
      </w:r>
      <w:r w:rsidRPr="00ED7D39">
        <w:rPr>
          <w:rFonts w:cs="Arial"/>
          <w:i/>
          <w:vertAlign w:val="superscript"/>
        </w:rPr>
        <w:t>4-40</w:t>
      </w:r>
      <w:r w:rsidRPr="00ED7D39">
        <w:rPr>
          <w:rFonts w:cs="Arial"/>
          <w:i/>
        </w:rPr>
        <w:t>/TM6</w:t>
      </w:r>
      <w:r>
        <w:rPr>
          <w:rFonts w:cs="Arial"/>
          <w:i/>
        </w:rPr>
        <w:t>B</w:t>
      </w:r>
      <w:r w:rsidRPr="00622B82">
        <w:rPr>
          <w:rFonts w:cs="Arial"/>
        </w:rPr>
        <w:t>) male</w:t>
      </w:r>
      <w:r>
        <w:rPr>
          <w:rFonts w:cs="Arial"/>
        </w:rPr>
        <w:t xml:space="preserve">. If the pupae were a mixture of wildtype and </w:t>
      </w:r>
      <w:r w:rsidRPr="00447ACC">
        <w:rPr>
          <w:rFonts w:cs="Arial"/>
          <w:i/>
        </w:rPr>
        <w:t>Tb</w:t>
      </w:r>
      <w:r>
        <w:rPr>
          <w:rFonts w:cs="Arial"/>
        </w:rPr>
        <w:t xml:space="preserve"> paternity was assigned to the focal male. Only vials with &gt;10 pupa were included to ensure that any normal pupa would be observed. Therefore, 331 vials out of 1480 attempted trials were removed from the analysis.  </w:t>
      </w:r>
    </w:p>
    <w:p w14:paraId="079BD8E1" w14:textId="77777777" w:rsidR="003A5D4D" w:rsidRDefault="003A5D4D" w:rsidP="003A5D4D">
      <w:pPr>
        <w:spacing w:line="480" w:lineRule="auto"/>
        <w:rPr>
          <w:rFonts w:cs="Arial"/>
        </w:rPr>
      </w:pPr>
    </w:p>
    <w:p w14:paraId="00DBE4F1" w14:textId="77777777" w:rsidR="003A5D4D" w:rsidRDefault="003A5D4D" w:rsidP="003A5D4D">
      <w:pPr>
        <w:spacing w:line="420" w:lineRule="auto"/>
        <w:rPr>
          <w:rFonts w:cs="Arial"/>
        </w:rPr>
      </w:pPr>
      <w:r>
        <w:rPr>
          <w:rFonts w:cs="Arial"/>
        </w:rPr>
        <w:t>This method allowed up to 12 replicates to be performed reliably per line/chromosome combination per day with several rounds of the assay repeated on consecutive days. In total there where three experimental blocks with 3-5 rounds per block.</w:t>
      </w:r>
    </w:p>
    <w:p w14:paraId="0EEAA3AE" w14:textId="77777777" w:rsidR="000A0C16" w:rsidRDefault="000A0C16" w:rsidP="003A5D4D">
      <w:pPr>
        <w:spacing w:line="420" w:lineRule="auto"/>
        <w:rPr>
          <w:rFonts w:cs="Arial"/>
        </w:rPr>
      </w:pPr>
    </w:p>
    <w:p w14:paraId="5A96118B" w14:textId="77777777" w:rsidR="000A0C16" w:rsidRDefault="000A0C16" w:rsidP="000A0C16">
      <w:pPr>
        <w:spacing w:line="480" w:lineRule="auto"/>
        <w:outlineLvl w:val="0"/>
        <w:rPr>
          <w:rFonts w:cs="Arial"/>
          <w:u w:val="single"/>
          <w:lang w:val="en-US"/>
        </w:rPr>
      </w:pPr>
      <w:r>
        <w:rPr>
          <w:rFonts w:cs="Arial"/>
          <w:u w:val="single"/>
          <w:lang w:val="en-US"/>
        </w:rPr>
        <w:t>Larval survival</w:t>
      </w:r>
    </w:p>
    <w:p w14:paraId="4A2BE3D7" w14:textId="77777777" w:rsidR="000A0C16" w:rsidRPr="000A0C16" w:rsidRDefault="000A0C16" w:rsidP="000A0C16">
      <w:pPr>
        <w:spacing w:line="480" w:lineRule="auto"/>
        <w:outlineLvl w:val="0"/>
        <w:rPr>
          <w:rFonts w:cs="Arial"/>
          <w:lang w:val="en-US"/>
        </w:rPr>
      </w:pPr>
    </w:p>
    <w:p w14:paraId="10D08547" w14:textId="77777777" w:rsidR="000A0C16" w:rsidRPr="000A0C16" w:rsidRDefault="000A0C16" w:rsidP="000A0C16">
      <w:pPr>
        <w:spacing w:line="480" w:lineRule="auto"/>
        <w:outlineLvl w:val="0"/>
        <w:rPr>
          <w:rFonts w:cs="Arial"/>
          <w:lang w:val="en-US"/>
        </w:rPr>
      </w:pPr>
    </w:p>
    <w:p w14:paraId="2A95A3ED" w14:textId="77777777" w:rsidR="000A0C16" w:rsidRDefault="000A0C16" w:rsidP="000A0C16">
      <w:pPr>
        <w:spacing w:line="480" w:lineRule="auto"/>
        <w:outlineLvl w:val="0"/>
        <w:rPr>
          <w:rFonts w:cs="Arial"/>
          <w:u w:val="single"/>
          <w:lang w:val="en-US"/>
        </w:rPr>
      </w:pPr>
      <w:r>
        <w:rPr>
          <w:rFonts w:cs="Arial"/>
          <w:u w:val="single"/>
          <w:lang w:val="en-US"/>
        </w:rPr>
        <w:t>Development time</w:t>
      </w:r>
    </w:p>
    <w:p w14:paraId="49BE783D" w14:textId="77777777" w:rsidR="000A0C16" w:rsidRPr="000A0C16" w:rsidRDefault="000A0C16" w:rsidP="000A0C16">
      <w:pPr>
        <w:spacing w:line="480" w:lineRule="auto"/>
        <w:outlineLvl w:val="0"/>
        <w:rPr>
          <w:rFonts w:cs="Arial"/>
          <w:lang w:val="en-US"/>
        </w:rPr>
      </w:pPr>
    </w:p>
    <w:p w14:paraId="2B179E65" w14:textId="77777777" w:rsidR="000A0C16" w:rsidRDefault="000A0C16" w:rsidP="000A0C16">
      <w:pPr>
        <w:spacing w:line="480" w:lineRule="auto"/>
        <w:outlineLvl w:val="0"/>
        <w:rPr>
          <w:rFonts w:cs="Arial"/>
          <w:u w:val="single"/>
          <w:lang w:val="en-US"/>
        </w:rPr>
      </w:pPr>
      <w:r>
        <w:rPr>
          <w:rFonts w:cs="Arial"/>
          <w:u w:val="single"/>
          <w:lang w:val="en-US"/>
        </w:rPr>
        <w:t>Ageing</w:t>
      </w:r>
    </w:p>
    <w:p w14:paraId="44244130" w14:textId="77777777" w:rsidR="000A0C16" w:rsidRDefault="000A0C16" w:rsidP="003A5D4D">
      <w:pPr>
        <w:spacing w:line="420" w:lineRule="auto"/>
      </w:pPr>
      <w:bookmarkStart w:id="19" w:name="_GoBack"/>
      <w:bookmarkEnd w:id="19"/>
    </w:p>
    <w:p w14:paraId="3DE5A6A1" w14:textId="77777777" w:rsidR="003A5D4D" w:rsidRDefault="003A5D4D" w:rsidP="003A5D4D">
      <w:pPr>
        <w:spacing w:line="420" w:lineRule="auto"/>
        <w:ind w:firstLine="567"/>
        <w:rPr>
          <w:b/>
          <w:sz w:val="28"/>
          <w:szCs w:val="28"/>
        </w:rPr>
      </w:pPr>
    </w:p>
    <w:p w14:paraId="2E364050" w14:textId="77777777" w:rsidR="003A5D4D" w:rsidRDefault="003A5D4D" w:rsidP="003A5D4D">
      <w:pPr>
        <w:spacing w:line="420" w:lineRule="auto"/>
        <w:outlineLvl w:val="0"/>
        <w:rPr>
          <w:b/>
          <w:sz w:val="26"/>
          <w:szCs w:val="26"/>
        </w:rPr>
      </w:pPr>
      <w:r>
        <w:rPr>
          <w:b/>
          <w:sz w:val="26"/>
          <w:szCs w:val="26"/>
        </w:rPr>
        <w:t xml:space="preserve">Statistical analyses </w:t>
      </w:r>
    </w:p>
    <w:p w14:paraId="724DFE06" w14:textId="77777777" w:rsidR="003A5D4D" w:rsidRDefault="003A5D4D" w:rsidP="003A5D4D">
      <w:pPr>
        <w:spacing w:line="420" w:lineRule="auto"/>
      </w:pPr>
    </w:p>
    <w:p w14:paraId="35171887" w14:textId="77777777" w:rsidR="003A5D4D" w:rsidRDefault="003A5D4D" w:rsidP="003A5D4D">
      <w:pPr>
        <w:spacing w:line="480" w:lineRule="auto"/>
        <w:outlineLvl w:val="0"/>
        <w:rPr>
          <w:rFonts w:cs="Arial"/>
        </w:rPr>
      </w:pPr>
      <w:r w:rsidRPr="00E42697">
        <w:rPr>
          <w:rFonts w:cs="Arial"/>
        </w:rPr>
        <w:t xml:space="preserve">All statistical analyses were performed in </w:t>
      </w:r>
      <w:r w:rsidRPr="00E42697">
        <w:rPr>
          <w:rFonts w:cs="Arial"/>
          <w:i/>
        </w:rPr>
        <w:t>RStudio</w:t>
      </w:r>
      <w:r w:rsidRPr="00E42697">
        <w:rPr>
          <w:rFonts w:cs="Arial"/>
        </w:rPr>
        <w:t xml:space="preserve"> </w:t>
      </w:r>
      <w:r w:rsidRPr="00E42697">
        <w:rPr>
          <w:rFonts w:cs="Arial"/>
        </w:rPr>
        <w:fldChar w:fldCharType="begin" w:fldLock="1"/>
      </w:r>
      <w:r>
        <w:rPr>
          <w:rFonts w:cs="Arial"/>
        </w:rPr>
        <w:instrText>ADDIN CSL_CITATION { "citationItems" : [ { "id" : "ITEM-1", "itemData" : { "URL" : "https://www.rstudio.com/", "abstract" : "RStudio Team (2015). RStudio: Integrated Development for R. RStudio, Inc., Boston, MA URL http://www.rstudio.com/.", "author" : [ { "dropping-particle" : "", "family" : "RStudio Team", "given" : "", "non-dropping-particle" : "", "parse-names" : false, "suffix" : "" } ], "container-title" : "RStudio, Inc., Boston, MA", "id" : "ITEM-1", "issued" : { "date-parts" : [ [ "2015" ] ] }, "title" : "RStudio: Integrated Development for R. RStudio", "type" : "webpage" }, "uris" : [ "http://www.mendeley.com/documents/?uuid=07e9a5b0-4963-4b99-b8f5-6ad06fbf0c75" ] } ], "mendeley" : { "formattedCitation" : "(RStudio Team 2015)", "manualFormatting" : "(R Core Team 2015)", "plainTextFormattedCitation" : "(RStudio Team 2015)", "previouslyFormattedCitation" : "(RStudio Team 2015)" }, "properties" : { "noteIndex" : 0 }, "schema" : "https://github.com/citation-style-language/schema/raw/master/csl-citation.json" }</w:instrText>
      </w:r>
      <w:r w:rsidRPr="00E42697">
        <w:rPr>
          <w:rFonts w:cs="Arial"/>
        </w:rPr>
        <w:fldChar w:fldCharType="separate"/>
      </w:r>
      <w:r w:rsidRPr="00E42697">
        <w:rPr>
          <w:rFonts w:cs="Arial"/>
          <w:noProof/>
        </w:rPr>
        <w:t>(R</w:t>
      </w:r>
      <w:r>
        <w:rPr>
          <w:rFonts w:cs="Arial"/>
          <w:noProof/>
        </w:rPr>
        <w:t xml:space="preserve"> Core Team</w:t>
      </w:r>
      <w:r w:rsidRPr="00E42697">
        <w:rPr>
          <w:rFonts w:cs="Arial"/>
          <w:noProof/>
        </w:rPr>
        <w:t xml:space="preserve"> 2015)</w:t>
      </w:r>
      <w:r w:rsidRPr="00E42697">
        <w:rPr>
          <w:rFonts w:cs="Arial"/>
        </w:rPr>
        <w:fldChar w:fldCharType="end"/>
      </w:r>
      <w:r>
        <w:rPr>
          <w:rFonts w:cs="Arial"/>
        </w:rPr>
        <w:t>.</w:t>
      </w:r>
    </w:p>
    <w:p w14:paraId="5214BFB2" w14:textId="77777777" w:rsidR="003A5D4D" w:rsidRDefault="003A5D4D" w:rsidP="003A5D4D">
      <w:pPr>
        <w:spacing w:line="480" w:lineRule="auto"/>
        <w:outlineLvl w:val="0"/>
        <w:rPr>
          <w:rFonts w:cs="Arial"/>
          <w:u w:val="single"/>
        </w:rPr>
      </w:pPr>
    </w:p>
    <w:p w14:paraId="010AE28A" w14:textId="77777777" w:rsidR="003A5D4D" w:rsidRDefault="003A5D4D" w:rsidP="003A5D4D">
      <w:pPr>
        <w:spacing w:line="420" w:lineRule="auto"/>
      </w:pPr>
      <w:r>
        <w:t xml:space="preserve">The frequency of the S allele in cage populations was modelled using a binomial GLMM, with time, manipulation (High-S or Low-S) and their interaction treated as fixed effects and cage treated as a random effect. </w:t>
      </w:r>
    </w:p>
    <w:p w14:paraId="19A17791" w14:textId="77777777" w:rsidR="003A5D4D" w:rsidRDefault="003A5D4D" w:rsidP="003A5D4D">
      <w:pPr>
        <w:spacing w:line="420" w:lineRule="auto"/>
        <w:rPr>
          <w:rFonts w:cs="Arial"/>
        </w:rPr>
      </w:pPr>
    </w:p>
    <w:p w14:paraId="6274A854" w14:textId="77777777" w:rsidR="003A5D4D" w:rsidRDefault="003A5D4D" w:rsidP="003A5D4D">
      <w:pPr>
        <w:spacing w:line="480" w:lineRule="auto"/>
        <w:rPr>
          <w:rFonts w:cs="Arial"/>
        </w:rPr>
      </w:pPr>
      <w:r>
        <w:rPr>
          <w:rFonts w:cs="Arial"/>
        </w:rPr>
        <w:t xml:space="preserve">Egg count data for female fitness was analysed using a generalised linear mixed effects model fitted with the </w:t>
      </w:r>
      <w:proofErr w:type="spellStart"/>
      <w:r>
        <w:rPr>
          <w:rFonts w:cs="Arial"/>
        </w:rPr>
        <w:t>lmer</w:t>
      </w:r>
      <w:proofErr w:type="spellEnd"/>
      <w:r>
        <w:rPr>
          <w:rFonts w:cs="Arial"/>
        </w:rPr>
        <w:t xml:space="preserve"> function from the package lme4. The model included the flies' fruitless allele (L or S), the chromosomal complement (B or D) and their interaction as fixed effects, as well as line (L1-3, or S1-3) and block (1-4) as random factors. P-values were </w:t>
      </w:r>
      <w:r>
        <w:rPr>
          <w:rFonts w:cs="Arial"/>
        </w:rPr>
        <w:lastRenderedPageBreak/>
        <w:t>calculat</w:t>
      </w:r>
      <w:r w:rsidRPr="00BF3FF5">
        <w:rPr>
          <w:rFonts w:cs="Arial"/>
        </w:rPr>
        <w:t xml:space="preserve">ed using </w:t>
      </w:r>
      <w:r w:rsidRPr="004977CE">
        <w:rPr>
          <w:rFonts w:cs="Arial"/>
        </w:rPr>
        <w:t xml:space="preserve">parametric bootstrapping in the package </w:t>
      </w:r>
      <w:proofErr w:type="spellStart"/>
      <w:r w:rsidRPr="004977CE">
        <w:rPr>
          <w:rFonts w:cs="Arial"/>
        </w:rPr>
        <w:t>pbkrtest</w:t>
      </w:r>
      <w:proofErr w:type="spellEnd"/>
      <w:r w:rsidRPr="004977CE">
        <w:rPr>
          <w:rFonts w:cs="Arial"/>
        </w:rPr>
        <w:t xml:space="preserve"> (</w:t>
      </w:r>
      <w:proofErr w:type="spellStart"/>
      <w:r w:rsidRPr="004977CE">
        <w:rPr>
          <w:rFonts w:eastAsia="Times New Roman" w:cs="Arial"/>
          <w:color w:val="111111"/>
          <w:shd w:val="clear" w:color="auto" w:fill="FFFFFF"/>
        </w:rPr>
        <w:t>Halekoh</w:t>
      </w:r>
      <w:proofErr w:type="spellEnd"/>
      <w:r w:rsidRPr="004977CE">
        <w:rPr>
          <w:rFonts w:eastAsia="Times New Roman" w:cs="Arial"/>
          <w:color w:val="111111"/>
          <w:shd w:val="clear" w:color="auto" w:fill="FFFFFF"/>
        </w:rPr>
        <w:t xml:space="preserve"> and </w:t>
      </w:r>
      <w:proofErr w:type="spellStart"/>
      <w:r w:rsidRPr="004977CE">
        <w:rPr>
          <w:rFonts w:eastAsia="Times New Roman" w:cs="Arial"/>
          <w:color w:val="111111"/>
          <w:shd w:val="clear" w:color="auto" w:fill="FFFFFF"/>
        </w:rPr>
        <w:t>Højsgaard</w:t>
      </w:r>
      <w:proofErr w:type="spellEnd"/>
      <w:r w:rsidRPr="004977CE">
        <w:rPr>
          <w:rFonts w:eastAsia="Times New Roman" w:cs="Arial"/>
        </w:rPr>
        <w:t xml:space="preserve"> 2012</w:t>
      </w:r>
      <w:r>
        <w:rPr>
          <w:rFonts w:cs="Arial"/>
        </w:rPr>
        <w:t>). The significance of each term was tested by comparing nested models including and excluding that term and based on 500 simulations.</w:t>
      </w:r>
    </w:p>
    <w:p w14:paraId="306A7BC4" w14:textId="77777777" w:rsidR="003A5D4D" w:rsidRDefault="003A5D4D" w:rsidP="003A5D4D">
      <w:pPr>
        <w:spacing w:line="480" w:lineRule="auto"/>
        <w:rPr>
          <w:rFonts w:cs="Arial"/>
        </w:rPr>
      </w:pPr>
    </w:p>
    <w:p w14:paraId="001AD6E3" w14:textId="77777777" w:rsidR="003A5D4D" w:rsidRPr="00E42697" w:rsidRDefault="003A5D4D" w:rsidP="003A5D4D">
      <w:pPr>
        <w:spacing w:line="480" w:lineRule="auto"/>
        <w:rPr>
          <w:rFonts w:cs="Arial"/>
        </w:rPr>
      </w:pPr>
      <w:r>
        <w:rPr>
          <w:rFonts w:cs="Arial"/>
        </w:rPr>
        <w:t xml:space="preserve">For male competitive ability, paternity (focal vs. competitor) was analysed as a binary variable by fitting a generalised linear mixed model using the function </w:t>
      </w:r>
      <w:proofErr w:type="spellStart"/>
      <w:r>
        <w:rPr>
          <w:rFonts w:cs="Arial"/>
        </w:rPr>
        <w:t>glmer</w:t>
      </w:r>
      <w:proofErr w:type="spellEnd"/>
      <w:r>
        <w:rPr>
          <w:rFonts w:cs="Arial"/>
        </w:rPr>
        <w:t xml:space="preserve"> from the lme4 package. The model contained allele (L or S), chromosomal compliment (B or D) and their interaction as fixed effects, along with line (L1-3, or S1-3), block (1-4), and round (repeats within a blocks 1-5) as random factors. P-values were again calculated using parametric bootstrap as before.   </w:t>
      </w:r>
    </w:p>
    <w:p w14:paraId="20B27D49" w14:textId="77777777" w:rsidR="003A5D4D" w:rsidRDefault="003A5D4D" w:rsidP="003A5D4D">
      <w:pPr>
        <w:spacing w:line="480" w:lineRule="auto"/>
        <w:rPr>
          <w:rFonts w:cs="Arial"/>
          <w:b/>
        </w:rPr>
      </w:pPr>
    </w:p>
    <w:p w14:paraId="7A7D238C" w14:textId="77777777" w:rsidR="003A5D4D" w:rsidRPr="008C7713" w:rsidRDefault="003A5D4D" w:rsidP="003A5D4D">
      <w:pPr>
        <w:spacing w:line="480" w:lineRule="auto"/>
        <w:rPr>
          <w:rFonts w:cs="Arial"/>
          <w:b/>
        </w:rPr>
      </w:pPr>
    </w:p>
    <w:p w14:paraId="2DC9ABC5" w14:textId="77777777" w:rsidR="003A5D4D" w:rsidRDefault="003A5D4D" w:rsidP="003A5D4D">
      <w:pPr>
        <w:spacing w:line="420" w:lineRule="auto"/>
        <w:rPr>
          <w:rFonts w:cs="Arial"/>
          <w:u w:val="single"/>
        </w:rPr>
      </w:pPr>
    </w:p>
    <w:p w14:paraId="2CCF6C6D" w14:textId="77777777" w:rsidR="003A5D4D" w:rsidRDefault="003A5D4D" w:rsidP="003A5D4D">
      <w:pPr>
        <w:spacing w:line="420" w:lineRule="auto"/>
        <w:rPr>
          <w:rFonts w:cs="Arial"/>
          <w:u w:val="single"/>
        </w:rPr>
      </w:pPr>
    </w:p>
    <w:p w14:paraId="2C7F4C7E" w14:textId="77777777" w:rsidR="003A5D4D" w:rsidRDefault="003A5D4D" w:rsidP="003A5D4D">
      <w:pPr>
        <w:spacing w:line="420" w:lineRule="auto"/>
        <w:rPr>
          <w:rFonts w:cs="Arial"/>
          <w:u w:val="single"/>
        </w:rPr>
      </w:pPr>
    </w:p>
    <w:p w14:paraId="2AA64EC6" w14:textId="77777777" w:rsidR="003A5D4D" w:rsidRDefault="003A5D4D" w:rsidP="003A5D4D">
      <w:pPr>
        <w:spacing w:line="420" w:lineRule="auto"/>
        <w:rPr>
          <w:rFonts w:cs="Arial"/>
          <w:u w:val="single"/>
        </w:rPr>
      </w:pPr>
    </w:p>
    <w:p w14:paraId="4928C2F8" w14:textId="77777777" w:rsidR="003A5D4D" w:rsidRDefault="003A5D4D" w:rsidP="003A5D4D">
      <w:pPr>
        <w:spacing w:line="420" w:lineRule="auto"/>
        <w:rPr>
          <w:rFonts w:cs="Arial"/>
          <w:u w:val="single"/>
        </w:rPr>
      </w:pPr>
    </w:p>
    <w:p w14:paraId="3BCC710C" w14:textId="77777777" w:rsidR="003A5D4D" w:rsidRDefault="003A5D4D" w:rsidP="003A5D4D">
      <w:pPr>
        <w:spacing w:line="420" w:lineRule="auto"/>
        <w:rPr>
          <w:rFonts w:cs="Arial"/>
          <w:u w:val="single"/>
        </w:rPr>
      </w:pPr>
    </w:p>
    <w:p w14:paraId="2D19A1BE" w14:textId="77777777" w:rsidR="003A5D4D" w:rsidRDefault="003A5D4D" w:rsidP="003A5D4D">
      <w:pPr>
        <w:spacing w:line="420" w:lineRule="auto"/>
        <w:rPr>
          <w:rFonts w:cs="Arial"/>
        </w:rPr>
      </w:pPr>
    </w:p>
    <w:p w14:paraId="4B5EBB55" w14:textId="77777777" w:rsidR="003A5D4D" w:rsidRDefault="003A5D4D" w:rsidP="003A5D4D">
      <w:pPr>
        <w:spacing w:line="420" w:lineRule="auto"/>
        <w:rPr>
          <w:rFonts w:cs="Arial"/>
        </w:rPr>
      </w:pPr>
    </w:p>
    <w:p w14:paraId="0C458665" w14:textId="77777777" w:rsidR="003A5D4D" w:rsidRDefault="003A5D4D" w:rsidP="003A5D4D">
      <w:pPr>
        <w:spacing w:line="420" w:lineRule="auto"/>
        <w:rPr>
          <w:rFonts w:cs="Arial"/>
        </w:rPr>
      </w:pPr>
    </w:p>
    <w:p w14:paraId="6241945A" w14:textId="77777777" w:rsidR="003A5D4D" w:rsidRDefault="003A5D4D" w:rsidP="003A5D4D">
      <w:pPr>
        <w:spacing w:line="420" w:lineRule="auto"/>
        <w:rPr>
          <w:rFonts w:cs="Arial"/>
        </w:rPr>
      </w:pPr>
    </w:p>
    <w:p w14:paraId="08E51B5D" w14:textId="77777777" w:rsidR="003A5D4D" w:rsidRDefault="003A5D4D" w:rsidP="003A5D4D">
      <w:pPr>
        <w:spacing w:line="420" w:lineRule="auto"/>
        <w:rPr>
          <w:rFonts w:cs="Arial"/>
        </w:rPr>
      </w:pPr>
    </w:p>
    <w:p w14:paraId="58576A05" w14:textId="77777777" w:rsidR="003A5D4D" w:rsidRDefault="003A5D4D" w:rsidP="003A5D4D">
      <w:pPr>
        <w:spacing w:line="420" w:lineRule="auto"/>
        <w:rPr>
          <w:rFonts w:cs="Arial"/>
        </w:rPr>
      </w:pPr>
    </w:p>
    <w:p w14:paraId="2C8B143D" w14:textId="77777777" w:rsidR="003A5D4D" w:rsidRDefault="003A5D4D" w:rsidP="003A5D4D">
      <w:pPr>
        <w:spacing w:line="420" w:lineRule="auto"/>
        <w:rPr>
          <w:rFonts w:cs="Arial"/>
        </w:rPr>
      </w:pPr>
    </w:p>
    <w:p w14:paraId="6E943A81" w14:textId="77777777" w:rsidR="003A5D4D" w:rsidRPr="00CD5F0D" w:rsidRDefault="003A5D4D" w:rsidP="003A5D4D">
      <w:pPr>
        <w:spacing w:line="420" w:lineRule="auto"/>
        <w:rPr>
          <w:b/>
          <w:sz w:val="28"/>
          <w:szCs w:val="28"/>
        </w:rPr>
      </w:pPr>
      <w:r>
        <w:rPr>
          <w:b/>
          <w:sz w:val="28"/>
          <w:szCs w:val="28"/>
        </w:rPr>
        <w:lastRenderedPageBreak/>
        <w:t>Results</w:t>
      </w:r>
    </w:p>
    <w:p w14:paraId="4795589B" w14:textId="77777777" w:rsidR="003A5D4D" w:rsidRDefault="003A5D4D" w:rsidP="003A5D4D">
      <w:pPr>
        <w:spacing w:line="420" w:lineRule="auto"/>
        <w:rPr>
          <w:b/>
          <w:sz w:val="26"/>
          <w:szCs w:val="26"/>
        </w:rPr>
      </w:pPr>
      <w:r>
        <w:rPr>
          <w:b/>
          <w:sz w:val="26"/>
          <w:szCs w:val="26"/>
        </w:rPr>
        <w:t>Signatures of balancing</w:t>
      </w:r>
      <w:r w:rsidRPr="00416402">
        <w:rPr>
          <w:b/>
          <w:sz w:val="26"/>
          <w:szCs w:val="26"/>
        </w:rPr>
        <w:t xml:space="preserve"> selection at the </w:t>
      </w:r>
      <w:proofErr w:type="spellStart"/>
      <w:r w:rsidRPr="00416402">
        <w:rPr>
          <w:b/>
          <w:i/>
          <w:sz w:val="26"/>
          <w:szCs w:val="26"/>
        </w:rPr>
        <w:t>fru</w:t>
      </w:r>
      <w:proofErr w:type="spellEnd"/>
      <w:r w:rsidRPr="00416402">
        <w:rPr>
          <w:b/>
          <w:sz w:val="26"/>
          <w:szCs w:val="26"/>
        </w:rPr>
        <w:t xml:space="preserve"> </w:t>
      </w:r>
      <w:r>
        <w:rPr>
          <w:b/>
          <w:sz w:val="26"/>
          <w:szCs w:val="26"/>
        </w:rPr>
        <w:t>polymorphism</w:t>
      </w:r>
    </w:p>
    <w:p w14:paraId="477501F5" w14:textId="77777777" w:rsidR="003A5D4D" w:rsidRPr="00400EF6" w:rsidRDefault="003A5D4D" w:rsidP="003A5D4D">
      <w:pPr>
        <w:spacing w:line="420" w:lineRule="auto"/>
      </w:pPr>
      <w:r>
        <w:t xml:space="preserve">We found that the 1000bp-window encompassing the </w:t>
      </w:r>
      <w:proofErr w:type="spellStart"/>
      <w:r w:rsidRPr="008C7713">
        <w:rPr>
          <w:i/>
        </w:rPr>
        <w:t>fru</w:t>
      </w:r>
      <w:proofErr w:type="spellEnd"/>
      <w:r>
        <w:t xml:space="preserve"> polymorphism (red dashed line) exhibits unusually high levels of polymorphism and local LD relative to the genome-wide average (Fig. 1A,B). This was true both in the RAL population (upper 2</w:t>
      </w:r>
      <w:r w:rsidRPr="008C7713">
        <w:rPr>
          <w:vertAlign w:val="superscript"/>
        </w:rPr>
        <w:t>nd</w:t>
      </w:r>
      <w:r>
        <w:t xml:space="preserve"> percentile of nucleotide diversity; upper 12</w:t>
      </w:r>
      <w:r w:rsidRPr="008C7713">
        <w:rPr>
          <w:vertAlign w:val="superscript"/>
        </w:rPr>
        <w:t>th</w:t>
      </w:r>
      <w:r>
        <w:t xml:space="preserve"> percentile of Tajima’s D; upper 5</w:t>
      </w:r>
      <w:r w:rsidRPr="008C7713">
        <w:rPr>
          <w:vertAlign w:val="superscript"/>
        </w:rPr>
        <w:t>th</w:t>
      </w:r>
      <w:r>
        <w:t xml:space="preserve"> percentile of Kelly’s ZnS), and in the ZI population (upper 5</w:t>
      </w:r>
      <w:r w:rsidRPr="008C7713">
        <w:rPr>
          <w:vertAlign w:val="superscript"/>
        </w:rPr>
        <w:t>th</w:t>
      </w:r>
      <w:r>
        <w:t xml:space="preserve"> percentile of nucleotide diversity; upper 11</w:t>
      </w:r>
      <w:r w:rsidRPr="008C7713">
        <w:rPr>
          <w:vertAlign w:val="superscript"/>
        </w:rPr>
        <w:t>th</w:t>
      </w:r>
      <w:r>
        <w:t xml:space="preserve"> percentile of Tajima’s D; upper 9</w:t>
      </w:r>
      <w:r w:rsidRPr="008C7713">
        <w:rPr>
          <w:vertAlign w:val="superscript"/>
        </w:rPr>
        <w:t>th</w:t>
      </w:r>
      <w:r>
        <w:t xml:space="preserve"> percentile of Kelly’s ZnS). A haplotype network constructed using SNPs situated in close proximity (&lt;80bp; see Fig. 1A) to the </w:t>
      </w:r>
      <w:proofErr w:type="spellStart"/>
      <w:r w:rsidRPr="00C54DA0">
        <w:rPr>
          <w:i/>
        </w:rPr>
        <w:t>fru</w:t>
      </w:r>
      <w:proofErr w:type="spellEnd"/>
      <w:r>
        <w:t xml:space="preserve"> polymorphism using polymorphism data from RAL and ZI reflects these patterns. Thus, it can be seen that haplotypes clearly cluster into allelic classes rather than by population (Fig. 1C). In other words, alleles linked to the </w:t>
      </w:r>
      <w:proofErr w:type="spellStart"/>
      <w:r w:rsidRPr="0074166E">
        <w:rPr>
          <w:i/>
        </w:rPr>
        <w:t>fru</w:t>
      </w:r>
      <w:proofErr w:type="spellEnd"/>
      <w:r>
        <w:t xml:space="preserve"> polymorphism form the two major haplotypes present across both populations, such that each alternative allele is found at intermediate frequencies in both populations. Given the large evolutionary distances between the RAL and </w:t>
      </w:r>
      <w:r>
        <w:rPr>
          <w:rFonts w:cs="Arial"/>
        </w:rPr>
        <w:t>ZI populations used in the construction of the haplotype network</w:t>
      </w:r>
      <w:r>
        <w:t xml:space="preserve">, this is suggestive evidence that the </w:t>
      </w:r>
      <w:proofErr w:type="spellStart"/>
      <w:r w:rsidRPr="00507DD5">
        <w:rPr>
          <w:rFonts w:cs="Arial"/>
          <w:i/>
        </w:rPr>
        <w:t>fru</w:t>
      </w:r>
      <w:proofErr w:type="spellEnd"/>
      <w:r>
        <w:t xml:space="preserve"> polymorphism is under balancing selection. We therefore performed further experiments to test this hypothesis.</w:t>
      </w:r>
    </w:p>
    <w:p w14:paraId="6ED8F110" w14:textId="77777777" w:rsidR="003A5D4D" w:rsidRPr="00416402" w:rsidRDefault="003A5D4D" w:rsidP="003A5D4D">
      <w:pPr>
        <w:spacing w:line="420" w:lineRule="auto"/>
        <w:rPr>
          <w:b/>
          <w:sz w:val="26"/>
          <w:szCs w:val="26"/>
        </w:rPr>
      </w:pPr>
    </w:p>
    <w:p w14:paraId="13A4E395" w14:textId="77777777" w:rsidR="003A5D4D" w:rsidDel="000A0C16" w:rsidRDefault="003A5D4D" w:rsidP="003A5D4D">
      <w:pPr>
        <w:spacing w:line="420" w:lineRule="auto"/>
        <w:rPr>
          <w:del w:id="20" w:author="Microsoft Office User" w:date="2020-06-08T18:24:00Z"/>
          <w:b/>
          <w:sz w:val="26"/>
          <w:szCs w:val="26"/>
        </w:rPr>
      </w:pPr>
      <w:del w:id="21" w:author="Microsoft Office User" w:date="2020-06-08T18:24:00Z">
        <w:r w:rsidDel="000A0C16">
          <w:rPr>
            <w:b/>
            <w:sz w:val="26"/>
            <w:szCs w:val="26"/>
          </w:rPr>
          <w:delText xml:space="preserve">Frequency dynamics of </w:delText>
        </w:r>
        <w:r w:rsidRPr="00416402" w:rsidDel="000A0C16">
          <w:rPr>
            <w:b/>
            <w:i/>
            <w:sz w:val="26"/>
            <w:szCs w:val="26"/>
          </w:rPr>
          <w:delText>fru</w:delText>
        </w:r>
        <w:r w:rsidRPr="00416402" w:rsidDel="000A0C16">
          <w:rPr>
            <w:b/>
            <w:sz w:val="26"/>
            <w:szCs w:val="26"/>
          </w:rPr>
          <w:delText xml:space="preserve"> </w:delText>
        </w:r>
        <w:r w:rsidDel="000A0C16">
          <w:rPr>
            <w:b/>
            <w:sz w:val="26"/>
            <w:szCs w:val="26"/>
          </w:rPr>
          <w:delText>alleles</w:delText>
        </w:r>
        <w:r w:rsidRPr="00416402" w:rsidDel="000A0C16">
          <w:rPr>
            <w:b/>
            <w:i/>
            <w:sz w:val="26"/>
            <w:szCs w:val="26"/>
          </w:rPr>
          <w:delText xml:space="preserve"> </w:delText>
        </w:r>
        <w:r w:rsidRPr="00416402" w:rsidDel="000A0C16">
          <w:rPr>
            <w:b/>
            <w:sz w:val="26"/>
            <w:szCs w:val="26"/>
          </w:rPr>
          <w:delText xml:space="preserve"> </w:delText>
        </w:r>
      </w:del>
    </w:p>
    <w:p w14:paraId="37BB8CD8" w14:textId="77777777" w:rsidR="003A5D4D" w:rsidDel="000A0C16" w:rsidRDefault="003A5D4D" w:rsidP="003A5D4D">
      <w:pPr>
        <w:spacing w:line="420" w:lineRule="auto"/>
        <w:rPr>
          <w:del w:id="22" w:author="Microsoft Office User" w:date="2020-06-08T18:24:00Z"/>
        </w:rPr>
      </w:pPr>
      <w:del w:id="23" w:author="Microsoft Office User" w:date="2020-06-08T18:24:00Z">
        <w:r w:rsidDel="000A0C16">
          <w:delText xml:space="preserve">We first tested whether </w:delText>
        </w:r>
        <w:r w:rsidRPr="005177C2" w:rsidDel="000A0C16">
          <w:rPr>
            <w:i/>
          </w:rPr>
          <w:delText>fru</w:delText>
        </w:r>
        <w:r w:rsidDel="000A0C16">
          <w:delText xml:space="preserve"> polymorphism is under balancing selection by tracking the frequency of the S allele over time in populations initiated at either high initial frequencies of the S allele (‘High-S’, 90%) or low initial frequencies of S (‘Low-S’, 10%) (Fig. 2A). Considering all cages together, the frequency of the S allele increased over time, and thus a</w:delText>
        </w:r>
        <w:r w:rsidDel="000A0C16">
          <w:delText xml:space="preserve"> significant positive time effect was observed (</w:delTex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Del="000A0C16">
          <w:rPr>
            <w:rFonts w:eastAsiaTheme="minorEastAsia"/>
          </w:rPr>
          <w:delText>=58.80, P&lt;0.001)</w:delText>
        </w:r>
        <w:r w:rsidDel="000A0C16">
          <w:rPr>
            <w:rFonts w:eastAsiaTheme="minorEastAsia"/>
          </w:rPr>
          <w:delText xml:space="preserve">. Nevertheless, importantly, </w:delText>
        </w:r>
        <w:r w:rsidDel="000A0C16">
          <w:delText>we also found that ‘High-S’ populations experienced a consistent decrease in S allele frequency over time (mean frequency=70.5% after 4 months) while ‘Low-S’ populations saw a consistent increase in S allele frequency (mean frequency=29.3%) (Fig. 2B). Consequently, a significant time-by-treatment interaction was observed (</w:delTex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Del="000A0C16">
          <w:rPr>
            <w:rFonts w:eastAsiaTheme="minorEastAsia"/>
          </w:rPr>
          <w:delText>=154.52, P&lt;0.001)</w:delText>
        </w:r>
        <w:r w:rsidDel="000A0C16">
          <w:delText xml:space="preserve">.  </w:delText>
        </w:r>
      </w:del>
    </w:p>
    <w:p w14:paraId="3116F969" w14:textId="77777777" w:rsidR="003A5D4D" w:rsidRPr="005177C2" w:rsidRDefault="003A5D4D" w:rsidP="003A5D4D">
      <w:pPr>
        <w:spacing w:line="420" w:lineRule="auto"/>
      </w:pPr>
    </w:p>
    <w:p w14:paraId="596AFACC" w14:textId="77777777" w:rsidR="003A5D4D" w:rsidRDefault="003A5D4D" w:rsidP="003A5D4D">
      <w:pPr>
        <w:spacing w:line="420" w:lineRule="auto"/>
        <w:rPr>
          <w:b/>
          <w:sz w:val="26"/>
          <w:szCs w:val="26"/>
        </w:rPr>
      </w:pPr>
      <w:r>
        <w:rPr>
          <w:b/>
          <w:sz w:val="26"/>
          <w:szCs w:val="26"/>
        </w:rPr>
        <w:t xml:space="preserve">Effect of </w:t>
      </w:r>
      <w:proofErr w:type="spellStart"/>
      <w:r w:rsidRPr="00416402">
        <w:rPr>
          <w:b/>
          <w:i/>
          <w:sz w:val="26"/>
          <w:szCs w:val="26"/>
        </w:rPr>
        <w:t>fru</w:t>
      </w:r>
      <w:proofErr w:type="spellEnd"/>
      <w:r w:rsidRPr="00416402">
        <w:rPr>
          <w:b/>
          <w:sz w:val="26"/>
          <w:szCs w:val="26"/>
        </w:rPr>
        <w:t xml:space="preserve"> </w:t>
      </w:r>
      <w:r>
        <w:rPr>
          <w:b/>
          <w:sz w:val="26"/>
          <w:szCs w:val="26"/>
        </w:rPr>
        <w:t>alleles on sex-specific fitness</w:t>
      </w:r>
    </w:p>
    <w:p w14:paraId="78245326" w14:textId="77777777" w:rsidR="003A5D4D" w:rsidRDefault="003A5D4D" w:rsidP="003A5D4D">
      <w:pPr>
        <w:spacing w:line="480" w:lineRule="auto"/>
        <w:rPr>
          <w:rFonts w:cs="Arial"/>
          <w:b/>
          <w:u w:val="single"/>
        </w:rPr>
      </w:pPr>
      <w:r>
        <w:rPr>
          <w:rFonts w:cs="Arial"/>
          <w:u w:val="single"/>
        </w:rPr>
        <w:t>Female fitness</w:t>
      </w:r>
    </w:p>
    <w:p w14:paraId="2496E05A" w14:textId="77777777" w:rsidR="003A5D4D" w:rsidRDefault="003A5D4D" w:rsidP="003A5D4D">
      <w:pPr>
        <w:spacing w:line="480" w:lineRule="auto"/>
        <w:rPr>
          <w:rFonts w:cs="Arial"/>
        </w:rPr>
      </w:pPr>
      <w:r>
        <w:rPr>
          <w:rFonts w:cs="Arial"/>
        </w:rPr>
        <w:t>In total we performed 863 successful fecundity trials over 4 experimental blocks. The number of successful fecundity trials varied from 30-96 vials for each of the twelve line/complement combinations.</w:t>
      </w:r>
    </w:p>
    <w:p w14:paraId="4B29A6CD" w14:textId="77777777" w:rsidR="003A5D4D" w:rsidRDefault="003A5D4D" w:rsidP="003A5D4D">
      <w:pPr>
        <w:spacing w:line="480" w:lineRule="auto"/>
        <w:rPr>
          <w:rFonts w:cs="Arial"/>
        </w:rPr>
      </w:pPr>
    </w:p>
    <w:p w14:paraId="17F0D29A" w14:textId="77777777" w:rsidR="003A5D4D" w:rsidRDefault="003A5D4D" w:rsidP="003A5D4D">
      <w:pPr>
        <w:spacing w:line="480" w:lineRule="auto"/>
        <w:rPr>
          <w:rFonts w:cs="Arial"/>
          <w:lang w:val="en-US"/>
        </w:rPr>
      </w:pPr>
      <w:r>
        <w:rPr>
          <w:rFonts w:cs="Arial"/>
        </w:rPr>
        <w:lastRenderedPageBreak/>
        <w:t xml:space="preserve">Our models found no effect of the </w:t>
      </w:r>
      <w:r>
        <w:rPr>
          <w:rFonts w:cs="Arial"/>
          <w:i/>
        </w:rPr>
        <w:t>fruitless</w:t>
      </w:r>
      <w:r>
        <w:rPr>
          <w:rFonts w:cs="Arial"/>
        </w:rPr>
        <w:t xml:space="preserve"> allele on the number of eggs laid</w:t>
      </w:r>
      <w:r>
        <w:rPr>
          <w:rFonts w:cs="Arial"/>
          <w:lang w:val="en-US"/>
        </w:rPr>
        <w:t xml:space="preserve"> (S: 27.92</w:t>
      </w:r>
      <w:r w:rsidRPr="001A4312">
        <w:rPr>
          <w:rFonts w:cs="Arial"/>
          <w:lang w:val="en-US"/>
        </w:rPr>
        <w:t>±</w:t>
      </w:r>
      <w:r>
        <w:rPr>
          <w:rFonts w:cs="Arial"/>
          <w:lang w:val="en-US"/>
        </w:rPr>
        <w:t>0.78 eggs, L: 23.57</w:t>
      </w:r>
      <w:r w:rsidRPr="001A4312">
        <w:rPr>
          <w:rFonts w:cs="Arial"/>
          <w:lang w:val="en-US"/>
        </w:rPr>
        <w:t>±</w:t>
      </w:r>
      <w:r>
        <w:rPr>
          <w:rFonts w:cs="Arial"/>
          <w:lang w:val="en-US"/>
        </w:rPr>
        <w:t xml:space="preserve">0.55 eggs;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Pr="001A4312">
        <w:rPr>
          <w:rFonts w:cs="Arial"/>
          <w:lang w:val="en-US"/>
        </w:rPr>
        <w:t>=3.63, p=0.11</w:t>
      </w:r>
      <w:r>
        <w:rPr>
          <w:rFonts w:cs="Arial"/>
          <w:lang w:val="en-US"/>
        </w:rPr>
        <w:t xml:space="preserve">). However, there was an effect on fecundity due to the chromosomal complement carried by the flies, with D females laying more eggs than B females </w:t>
      </w:r>
      <w:r w:rsidRPr="001A4312">
        <w:rPr>
          <w:rFonts w:cs="Arial"/>
          <w:lang w:val="en-US"/>
        </w:rPr>
        <w:t>(D</w:t>
      </w:r>
      <w:r>
        <w:rPr>
          <w:rFonts w:cs="Arial"/>
          <w:lang w:val="en-US"/>
        </w:rPr>
        <w:t xml:space="preserve">: </w:t>
      </w:r>
      <w:r w:rsidRPr="001A4312">
        <w:rPr>
          <w:rFonts w:cs="Arial"/>
          <w:lang w:val="en-US"/>
        </w:rPr>
        <w:t>26.4±0.7</w:t>
      </w:r>
      <w:r>
        <w:rPr>
          <w:rFonts w:cs="Arial"/>
          <w:lang w:val="en-US"/>
        </w:rPr>
        <w:t xml:space="preserve"> eggs</w:t>
      </w:r>
      <w:r w:rsidRPr="001A4312">
        <w:rPr>
          <w:rFonts w:cs="Arial"/>
          <w:lang w:val="en-US"/>
        </w:rPr>
        <w:t>, B</w:t>
      </w:r>
      <w:r>
        <w:rPr>
          <w:rFonts w:cs="Arial"/>
          <w:lang w:val="en-US"/>
        </w:rPr>
        <w:t xml:space="preserve">: </w:t>
      </w:r>
      <w:r w:rsidRPr="001A4312">
        <w:rPr>
          <w:rFonts w:cs="Arial"/>
          <w:lang w:val="en-US"/>
        </w:rPr>
        <w:t>24.6±0.6</w:t>
      </w:r>
      <w:r>
        <w:rPr>
          <w:rFonts w:cs="Arial"/>
          <w:lang w:val="en-US"/>
        </w:rPr>
        <w:t xml:space="preserve"> eggs;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Pr="001A4312">
        <w:rPr>
          <w:rFonts w:cs="Arial"/>
          <w:lang w:val="en-US"/>
        </w:rPr>
        <w:t>=4.17, p=0.044</w:t>
      </w:r>
      <w:r>
        <w:rPr>
          <w:rFonts w:cs="Arial"/>
          <w:lang w:val="en-US"/>
        </w:rPr>
        <w:t xml:space="preserve">). Furthermore, there was also a significant allele-by-complement interaction, whereby S/D flies laid more eggs than all other genotypes (S/D: 29.7 ±1.1 eggs, </w:t>
      </w:r>
      <w:r w:rsidRPr="001A4312">
        <w:rPr>
          <w:rFonts w:cs="Arial"/>
          <w:lang w:val="en-US"/>
        </w:rPr>
        <w:t>S/B</w:t>
      </w:r>
      <w:r>
        <w:rPr>
          <w:rFonts w:cs="Arial"/>
          <w:lang w:val="en-US"/>
        </w:rPr>
        <w:t xml:space="preserve">: </w:t>
      </w:r>
      <w:r w:rsidRPr="001A4312">
        <w:rPr>
          <w:rFonts w:cs="Arial"/>
          <w:lang w:val="en-US"/>
        </w:rPr>
        <w:t>26.±1.1</w:t>
      </w:r>
      <w:r>
        <w:rPr>
          <w:rFonts w:cs="Arial"/>
          <w:lang w:val="en-US"/>
        </w:rPr>
        <w:t xml:space="preserve"> eggs</w:t>
      </w:r>
      <w:r w:rsidRPr="001A4312">
        <w:rPr>
          <w:rFonts w:cs="Arial"/>
          <w:lang w:val="en-US"/>
        </w:rPr>
        <w:t>, L/D</w:t>
      </w:r>
      <w:r>
        <w:rPr>
          <w:rFonts w:cs="Arial"/>
          <w:lang w:val="en-US"/>
        </w:rPr>
        <w:t xml:space="preserve">: </w:t>
      </w:r>
      <w:r w:rsidRPr="001A4312">
        <w:rPr>
          <w:rFonts w:cs="Arial"/>
          <w:lang w:val="en-US"/>
        </w:rPr>
        <w:t>23.6±0.8</w:t>
      </w:r>
      <w:r>
        <w:rPr>
          <w:rFonts w:cs="Arial"/>
          <w:lang w:val="en-US"/>
        </w:rPr>
        <w:t xml:space="preserve"> eggs</w:t>
      </w:r>
      <w:r w:rsidRPr="001A4312">
        <w:rPr>
          <w:rFonts w:cs="Arial"/>
          <w:lang w:val="en-US"/>
        </w:rPr>
        <w:t>, L/B</w:t>
      </w:r>
      <w:r>
        <w:rPr>
          <w:rFonts w:cs="Arial"/>
          <w:lang w:val="en-US"/>
        </w:rPr>
        <w:t xml:space="preserve">: </w:t>
      </w:r>
      <w:r w:rsidRPr="001A4312">
        <w:rPr>
          <w:rFonts w:cs="Arial"/>
          <w:lang w:val="en-US"/>
        </w:rPr>
        <w:t>23.5±0.8</w:t>
      </w:r>
      <w:r>
        <w:rPr>
          <w:rFonts w:cs="Arial"/>
          <w:lang w:val="en-US"/>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Pr="001A4312">
        <w:rPr>
          <w:rFonts w:cs="Arial"/>
          <w:lang w:val="en-US"/>
        </w:rPr>
        <w:t>=6.33, p=0.022</w:t>
      </w:r>
      <w:r>
        <w:rPr>
          <w:rFonts w:cs="Arial"/>
          <w:lang w:val="en-US"/>
        </w:rPr>
        <w:t>; Figure 1)</w:t>
      </w:r>
      <w:r w:rsidRPr="001A4312">
        <w:rPr>
          <w:rFonts w:cs="Arial"/>
          <w:lang w:val="en-US"/>
        </w:rPr>
        <w:t xml:space="preserve">. </w:t>
      </w:r>
      <w:r>
        <w:rPr>
          <w:rFonts w:cs="Arial"/>
          <w:lang w:val="en-US"/>
        </w:rPr>
        <w:t>Overall, we therefore see support for a positive effect on female reproductive output incurred by the S allele, which is exposed when assaying the allele in hemizygous state (D complement).</w:t>
      </w:r>
    </w:p>
    <w:p w14:paraId="0CCC2668" w14:textId="77777777" w:rsidR="003A5D4D" w:rsidRDefault="003A5D4D" w:rsidP="003A5D4D">
      <w:pPr>
        <w:spacing w:line="480" w:lineRule="auto"/>
        <w:rPr>
          <w:rFonts w:cs="Arial"/>
          <w:lang w:val="en-US"/>
        </w:rPr>
      </w:pPr>
    </w:p>
    <w:p w14:paraId="0EEA09B3" w14:textId="77777777" w:rsidR="003A5D4D" w:rsidRPr="001A4312" w:rsidRDefault="003A5D4D" w:rsidP="003A5D4D">
      <w:pPr>
        <w:spacing w:line="480" w:lineRule="auto"/>
        <w:outlineLvl w:val="0"/>
        <w:rPr>
          <w:rFonts w:cs="Arial"/>
        </w:rPr>
      </w:pPr>
      <w:r>
        <w:rPr>
          <w:rFonts w:cs="Arial"/>
          <w:u w:val="single"/>
          <w:lang w:val="en-US"/>
        </w:rPr>
        <w:t>Male fitness</w:t>
      </w:r>
    </w:p>
    <w:p w14:paraId="4382C80E" w14:textId="77777777" w:rsidR="003A5D4D" w:rsidRDefault="003A5D4D" w:rsidP="003A5D4D">
      <w:pPr>
        <w:spacing w:line="480" w:lineRule="auto"/>
        <w:rPr>
          <w:rFonts w:cs="Arial"/>
        </w:rPr>
      </w:pPr>
      <w:r>
        <w:rPr>
          <w:rFonts w:cs="Arial"/>
        </w:rPr>
        <w:t xml:space="preserve">We obtained valid data on mating success for 1149 males, ranging from 60 to 107 males per line/complement combination. </w:t>
      </w:r>
    </w:p>
    <w:p w14:paraId="0B41AB7D" w14:textId="77777777" w:rsidR="003A5D4D" w:rsidRDefault="003A5D4D" w:rsidP="003A5D4D">
      <w:pPr>
        <w:spacing w:line="480" w:lineRule="auto"/>
        <w:rPr>
          <w:rFonts w:cs="Arial"/>
        </w:rPr>
      </w:pPr>
    </w:p>
    <w:p w14:paraId="715C8B30" w14:textId="77777777" w:rsidR="003A5D4D" w:rsidRDefault="003A5D4D" w:rsidP="003A5D4D">
      <w:pPr>
        <w:spacing w:line="480" w:lineRule="auto"/>
        <w:rPr>
          <w:rFonts w:cs="Arial"/>
          <w:lang w:val="en-US"/>
        </w:rPr>
      </w:pPr>
      <w:r>
        <w:rPr>
          <w:rFonts w:cs="Arial"/>
        </w:rPr>
        <w:t xml:space="preserve">As for female fecundity, there was no effect of the </w:t>
      </w:r>
      <w:r>
        <w:rPr>
          <w:rFonts w:cs="Arial"/>
          <w:i/>
        </w:rPr>
        <w:t xml:space="preserve">fruitless </w:t>
      </w:r>
      <w:r>
        <w:rPr>
          <w:rFonts w:cs="Arial"/>
        </w:rPr>
        <w:t>allele on male mating success</w:t>
      </w:r>
      <w:r>
        <w:rPr>
          <w:rFonts w:cs="Arial"/>
          <w:lang w:val="en-US"/>
        </w:rPr>
        <w:t xml:space="preserve"> (S: 0.436</w:t>
      </w:r>
      <w:r w:rsidRPr="001A4312">
        <w:rPr>
          <w:rFonts w:cs="Arial"/>
          <w:lang w:val="en-US"/>
        </w:rPr>
        <w:t>±</w:t>
      </w:r>
      <w:r>
        <w:rPr>
          <w:rFonts w:cs="Arial"/>
          <w:lang w:val="en-US"/>
        </w:rPr>
        <w:t>0.02, L: 0.388</w:t>
      </w:r>
      <w:r w:rsidRPr="001A4312">
        <w:rPr>
          <w:rFonts w:cs="Arial"/>
          <w:lang w:val="en-US"/>
        </w:rPr>
        <w:t>±</w:t>
      </w:r>
      <w:r>
        <w:rPr>
          <w:rFonts w:cs="Arial"/>
          <w:lang w:val="en-US"/>
        </w:rPr>
        <w:t xml:space="preserve">0.02;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Pr>
          <w:rFonts w:cs="Arial"/>
          <w:lang w:val="en-US"/>
        </w:rPr>
        <w:t>=0.38, p=0.6). But once again there were differences in success rate between the two chromosomal complements. However, this effect in males was in the opposite direction to that observed for females with the success rate of B males 12% higher than that of D males</w:t>
      </w:r>
      <w:r w:rsidRPr="001478DB">
        <w:rPr>
          <w:rFonts w:cs="Arial"/>
          <w:lang w:val="en-US"/>
        </w:rPr>
        <w:t xml:space="preserve"> (B</w:t>
      </w:r>
      <w:r>
        <w:rPr>
          <w:rFonts w:cs="Arial"/>
          <w:lang w:val="en-US"/>
        </w:rPr>
        <w:t xml:space="preserve">: </w:t>
      </w:r>
      <w:r w:rsidRPr="001478DB">
        <w:rPr>
          <w:rFonts w:cs="Arial"/>
          <w:lang w:val="en-US"/>
        </w:rPr>
        <w:t>0.47±0.02, D</w:t>
      </w:r>
      <w:r>
        <w:rPr>
          <w:rFonts w:cs="Arial"/>
          <w:lang w:val="en-US"/>
        </w:rPr>
        <w:t xml:space="preserve">: </w:t>
      </w:r>
      <w:r w:rsidRPr="001478DB">
        <w:rPr>
          <w:rFonts w:cs="Arial"/>
          <w:lang w:val="en-US"/>
        </w:rPr>
        <w:t>0.35±0.02</w:t>
      </w:r>
      <w:r>
        <w:rPr>
          <w:rFonts w:cs="Arial"/>
          <w:lang w:val="en-US"/>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Pr="001478DB">
        <w:rPr>
          <w:rFonts w:cs="Arial"/>
          <w:lang w:val="en-US"/>
        </w:rPr>
        <w:t>=17.7, p&lt;0.002).</w:t>
      </w:r>
      <w:r>
        <w:rPr>
          <w:rFonts w:cs="Arial"/>
        </w:rPr>
        <w:t xml:space="preserve"> Finally, there was a tendency for an allele-by-complement interaction</w:t>
      </w:r>
      <w:r>
        <w:rPr>
          <w:rFonts w:cs="Arial"/>
          <w:lang w:val="en-US"/>
        </w:rPr>
        <w:t xml:space="preserve">, with L/D males particularly poor competitors compared to other allele/complement males (L/D: 0.3±0.03; </w:t>
      </w:r>
      <w:r w:rsidRPr="00DC5650">
        <w:rPr>
          <w:rFonts w:cs="Arial"/>
          <w:lang w:val="en-US"/>
        </w:rPr>
        <w:t>L/B</w:t>
      </w:r>
      <w:r>
        <w:rPr>
          <w:rFonts w:cs="Arial"/>
          <w:lang w:val="en-US"/>
        </w:rPr>
        <w:t xml:space="preserve">: </w:t>
      </w:r>
      <w:r w:rsidRPr="00DC5650">
        <w:rPr>
          <w:rFonts w:cs="Arial"/>
          <w:lang w:val="en-US"/>
        </w:rPr>
        <w:t>0.47±0.03, S/D</w:t>
      </w:r>
      <w:r>
        <w:rPr>
          <w:rFonts w:cs="Arial"/>
          <w:lang w:val="en-US"/>
        </w:rPr>
        <w:t xml:space="preserve">: </w:t>
      </w:r>
      <w:r w:rsidRPr="00DC5650">
        <w:rPr>
          <w:rFonts w:cs="Arial"/>
          <w:lang w:val="en-US"/>
        </w:rPr>
        <w:t>0.4±0.03, S/B</w:t>
      </w:r>
      <w:r>
        <w:rPr>
          <w:rFonts w:cs="Arial"/>
          <w:lang w:val="en-US"/>
        </w:rPr>
        <w:t xml:space="preserve">: </w:t>
      </w:r>
      <w:r w:rsidRPr="00DC5650">
        <w:rPr>
          <w:rFonts w:cs="Arial"/>
          <w:lang w:val="en-US"/>
        </w:rPr>
        <w:t>0.47±0.03</w:t>
      </w:r>
      <w:r>
        <w:rPr>
          <w:rFonts w:cs="Arial"/>
          <w:lang w:val="en-US"/>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Pr="00DC5650">
        <w:rPr>
          <w:rFonts w:cs="Arial"/>
          <w:lang w:val="en-US"/>
        </w:rPr>
        <w:t>=3.6, p=0.064</w:t>
      </w:r>
      <w:r>
        <w:rPr>
          <w:rFonts w:cs="Arial"/>
          <w:lang w:val="en-US"/>
        </w:rPr>
        <w:t>; Figure 2)</w:t>
      </w:r>
      <w:r w:rsidRPr="00DC5650">
        <w:rPr>
          <w:rFonts w:cs="Arial"/>
          <w:lang w:val="en-US"/>
        </w:rPr>
        <w:t>.</w:t>
      </w:r>
      <w:r>
        <w:rPr>
          <w:rFonts w:cs="Arial"/>
          <w:lang w:val="en-US"/>
        </w:rPr>
        <w:t xml:space="preserve"> As with females, there appears to be an advantage to male fitness for flies carrying the S allele at the </w:t>
      </w:r>
      <w:r>
        <w:rPr>
          <w:rFonts w:cs="Arial"/>
          <w:i/>
          <w:lang w:val="en-US"/>
        </w:rPr>
        <w:t xml:space="preserve">fruitless </w:t>
      </w:r>
      <w:r>
        <w:rPr>
          <w:rFonts w:cs="Arial"/>
          <w:lang w:val="en-US"/>
        </w:rPr>
        <w:t xml:space="preserve">locus. </w:t>
      </w:r>
    </w:p>
    <w:p w14:paraId="065493CC" w14:textId="77777777" w:rsidR="003A5D4D" w:rsidRDefault="003A5D4D" w:rsidP="003A5D4D">
      <w:pPr>
        <w:spacing w:line="480" w:lineRule="auto"/>
        <w:rPr>
          <w:rFonts w:cs="Arial"/>
          <w:lang w:val="en-US"/>
        </w:rPr>
      </w:pPr>
    </w:p>
    <w:p w14:paraId="75B6A730" w14:textId="77777777" w:rsidR="003A5D4D" w:rsidRPr="00DC5650" w:rsidRDefault="003A5D4D" w:rsidP="003A5D4D">
      <w:pPr>
        <w:spacing w:line="480" w:lineRule="auto"/>
        <w:outlineLvl w:val="0"/>
        <w:rPr>
          <w:rFonts w:cs="Arial"/>
          <w:lang w:val="en-US"/>
        </w:rPr>
      </w:pPr>
      <w:commentRangeStart w:id="24"/>
      <w:r>
        <w:rPr>
          <w:rFonts w:cs="Arial"/>
          <w:u w:val="single"/>
          <w:lang w:val="en-US"/>
        </w:rPr>
        <w:t>Female/male fitness correlations</w:t>
      </w:r>
    </w:p>
    <w:p w14:paraId="7B38D179" w14:textId="77777777" w:rsidR="003A5D4D" w:rsidRDefault="003A5D4D" w:rsidP="003A5D4D">
      <w:pPr>
        <w:shd w:val="clear" w:color="auto" w:fill="FFFFFF" w:themeFill="background1"/>
        <w:spacing w:line="420" w:lineRule="auto"/>
        <w:rPr>
          <w:rFonts w:cs="Arial"/>
          <w:lang w:val="en-US"/>
        </w:rPr>
      </w:pPr>
      <w:r>
        <w:rPr>
          <w:rFonts w:cs="Arial"/>
          <w:lang w:val="en-US"/>
        </w:rPr>
        <w:t>The flies used in blocks 1-3 of both assays are full siblings. Therefore, we can compare our measures of fitness for both sexes within each block and see how these compare. Overall there is a negative correlation between the number of eggs laid and the success of focal males across all treatments (</w:t>
      </w:r>
      <w:r w:rsidRPr="00A70F3B">
        <w:rPr>
          <w:rFonts w:cs="Arial"/>
          <w:lang w:val="en-US"/>
        </w:rPr>
        <w:t>-0.3221952</w:t>
      </w:r>
      <w:r>
        <w:rPr>
          <w:rFonts w:cs="Arial"/>
          <w:lang w:val="en-US"/>
        </w:rPr>
        <w:t>) (Figure 3). This relationship varied between B and D flies with a more negative relationship between male mating success and egg production for B flies (</w:t>
      </w:r>
      <w:r w:rsidRPr="00EB72CA">
        <w:rPr>
          <w:rFonts w:cs="Arial"/>
          <w:lang w:val="en-US"/>
        </w:rPr>
        <w:t>-0.4387948</w:t>
      </w:r>
      <w:r>
        <w:rPr>
          <w:rFonts w:cs="Arial"/>
          <w:lang w:val="en-US"/>
        </w:rPr>
        <w:t>) compared to D flies (</w:t>
      </w:r>
      <w:r w:rsidRPr="00EB72CA">
        <w:rPr>
          <w:rFonts w:cs="Arial"/>
          <w:lang w:val="en-US"/>
        </w:rPr>
        <w:t>-0.1590864</w:t>
      </w:r>
      <w:r>
        <w:rPr>
          <w:rFonts w:cs="Arial"/>
          <w:lang w:val="en-US"/>
        </w:rPr>
        <w:t>) (Figure 4).</w:t>
      </w:r>
      <w:commentRangeEnd w:id="24"/>
      <w:r>
        <w:rPr>
          <w:rStyle w:val="CommentReference"/>
          <w:rFonts w:ascii="Calibri" w:eastAsia="Yu Mincho" w:hAnsi="Calibri" w:cs="Times New Roman"/>
        </w:rPr>
        <w:commentReference w:id="24"/>
      </w:r>
    </w:p>
    <w:p w14:paraId="4DC904AB" w14:textId="77777777" w:rsidR="000A0C16" w:rsidRDefault="000A0C16" w:rsidP="003A5D4D">
      <w:pPr>
        <w:shd w:val="clear" w:color="auto" w:fill="FFFFFF" w:themeFill="background1"/>
        <w:spacing w:line="420" w:lineRule="auto"/>
        <w:rPr>
          <w:rFonts w:cs="Arial"/>
          <w:lang w:val="en-US"/>
        </w:rPr>
      </w:pPr>
    </w:p>
    <w:p w14:paraId="33C4FBBF" w14:textId="77777777" w:rsidR="000A0C16" w:rsidRDefault="000A0C16" w:rsidP="000A0C16">
      <w:pPr>
        <w:spacing w:line="480" w:lineRule="auto"/>
        <w:outlineLvl w:val="0"/>
        <w:rPr>
          <w:rFonts w:cs="Arial"/>
          <w:u w:val="single"/>
          <w:lang w:val="en-US"/>
        </w:rPr>
      </w:pPr>
      <w:r>
        <w:rPr>
          <w:rFonts w:cs="Arial"/>
          <w:u w:val="single"/>
          <w:lang w:val="en-US"/>
        </w:rPr>
        <w:t>Larval survival</w:t>
      </w:r>
    </w:p>
    <w:p w14:paraId="26FAB03F" w14:textId="77777777" w:rsidR="000A0C16" w:rsidRPr="000A0C16" w:rsidRDefault="000A0C16" w:rsidP="000A0C16">
      <w:pPr>
        <w:spacing w:line="480" w:lineRule="auto"/>
        <w:outlineLvl w:val="0"/>
        <w:rPr>
          <w:rFonts w:cs="Arial"/>
          <w:lang w:val="en-US"/>
        </w:rPr>
      </w:pPr>
    </w:p>
    <w:p w14:paraId="7A481CE7" w14:textId="77777777" w:rsidR="000A0C16" w:rsidRPr="000A0C16" w:rsidRDefault="000A0C16" w:rsidP="000A0C16">
      <w:pPr>
        <w:spacing w:line="480" w:lineRule="auto"/>
        <w:outlineLvl w:val="0"/>
        <w:rPr>
          <w:rFonts w:cs="Arial"/>
          <w:lang w:val="en-US"/>
        </w:rPr>
      </w:pPr>
    </w:p>
    <w:p w14:paraId="3B89B6B7" w14:textId="77777777" w:rsidR="000A0C16" w:rsidRDefault="000A0C16" w:rsidP="000A0C16">
      <w:pPr>
        <w:spacing w:line="480" w:lineRule="auto"/>
        <w:outlineLvl w:val="0"/>
        <w:rPr>
          <w:rFonts w:cs="Arial"/>
          <w:u w:val="single"/>
          <w:lang w:val="en-US"/>
        </w:rPr>
      </w:pPr>
      <w:r>
        <w:rPr>
          <w:rFonts w:cs="Arial"/>
          <w:u w:val="single"/>
          <w:lang w:val="en-US"/>
        </w:rPr>
        <w:t>Development time</w:t>
      </w:r>
    </w:p>
    <w:p w14:paraId="2D335A6E" w14:textId="77777777" w:rsidR="000A0C16" w:rsidRPr="000A0C16" w:rsidRDefault="000A0C16" w:rsidP="000A0C16">
      <w:pPr>
        <w:spacing w:line="480" w:lineRule="auto"/>
        <w:outlineLvl w:val="0"/>
        <w:rPr>
          <w:rFonts w:cs="Arial"/>
          <w:lang w:val="en-US"/>
        </w:rPr>
      </w:pPr>
    </w:p>
    <w:p w14:paraId="26210089" w14:textId="77777777" w:rsidR="000A0C16" w:rsidRDefault="000A0C16" w:rsidP="000A0C16">
      <w:pPr>
        <w:spacing w:line="480" w:lineRule="auto"/>
        <w:outlineLvl w:val="0"/>
        <w:rPr>
          <w:rFonts w:cs="Arial"/>
          <w:u w:val="single"/>
          <w:lang w:val="en-US"/>
        </w:rPr>
      </w:pPr>
      <w:r>
        <w:rPr>
          <w:rFonts w:cs="Arial"/>
          <w:u w:val="single"/>
          <w:lang w:val="en-US"/>
        </w:rPr>
        <w:t>Ageing</w:t>
      </w:r>
    </w:p>
    <w:p w14:paraId="5B1E41B0" w14:textId="77777777" w:rsidR="000A0C16" w:rsidRPr="000A0C16" w:rsidRDefault="000A0C16" w:rsidP="000A0C16">
      <w:pPr>
        <w:spacing w:line="480" w:lineRule="auto"/>
        <w:outlineLvl w:val="0"/>
        <w:rPr>
          <w:rFonts w:cs="Arial"/>
          <w:lang w:val="en-US"/>
        </w:rPr>
      </w:pPr>
    </w:p>
    <w:p w14:paraId="32CAE670" w14:textId="77777777" w:rsidR="000A0C16" w:rsidRPr="001A4312" w:rsidRDefault="000A0C16" w:rsidP="000A0C16">
      <w:pPr>
        <w:spacing w:line="480" w:lineRule="auto"/>
        <w:outlineLvl w:val="0"/>
        <w:rPr>
          <w:rFonts w:cs="Arial"/>
        </w:rPr>
      </w:pPr>
    </w:p>
    <w:p w14:paraId="2CF726F0" w14:textId="77777777" w:rsidR="000A0C16" w:rsidRDefault="000A0C16" w:rsidP="003A5D4D">
      <w:pPr>
        <w:shd w:val="clear" w:color="auto" w:fill="FFFFFF" w:themeFill="background1"/>
        <w:spacing w:line="420" w:lineRule="auto"/>
        <w:rPr>
          <w:rFonts w:cs="Arial"/>
          <w:lang w:val="en-US"/>
        </w:rPr>
      </w:pPr>
    </w:p>
    <w:p w14:paraId="209D8D45" w14:textId="77777777" w:rsidR="000C75E4" w:rsidRDefault="000C75E4"/>
    <w:sectPr w:rsidR="000C75E4" w:rsidSect="00C0118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uter, Max" w:date="2019-02-16T16:48:00Z" w:initials="RM">
    <w:p w14:paraId="0FE3647B" w14:textId="77777777" w:rsidR="003A5D4D" w:rsidRDefault="003A5D4D" w:rsidP="003A5D4D">
      <w:pPr>
        <w:pStyle w:val="CommentText"/>
      </w:pPr>
      <w:r>
        <w:rPr>
          <w:rStyle w:val="CommentReference"/>
        </w:rPr>
        <w:annotationRef/>
      </w:r>
      <w:r>
        <w:t>Maybe a moving average would be better.</w:t>
      </w:r>
    </w:p>
  </w:comment>
  <w:comment w:id="1" w:author="Reuter, Max" w:date="2019-02-17T17:03:00Z" w:initials="RM">
    <w:p w14:paraId="21927A35" w14:textId="77777777" w:rsidR="003A5D4D" w:rsidRDefault="003A5D4D" w:rsidP="003A5D4D">
      <w:pPr>
        <w:pStyle w:val="CommentText"/>
      </w:pPr>
      <w:r>
        <w:rPr>
          <w:rStyle w:val="CommentReference"/>
        </w:rPr>
        <w:annotationRef/>
      </w:r>
      <w:r>
        <w:t>True that virgin flies were put on CO2?</w:t>
      </w:r>
    </w:p>
  </w:comment>
  <w:comment w:id="6" w:author="Reuter, Max" w:date="2019-02-17T17:06:00Z" w:initials="RM">
    <w:p w14:paraId="0B670D96" w14:textId="77777777" w:rsidR="003A5D4D" w:rsidRDefault="003A5D4D" w:rsidP="003A5D4D">
      <w:pPr>
        <w:pStyle w:val="CommentText"/>
      </w:pPr>
      <w:r>
        <w:rPr>
          <w:rStyle w:val="CommentReference"/>
        </w:rPr>
        <w:annotationRef/>
      </w:r>
      <w:r>
        <w:t>The nomenclature here is a bit confusing. Here, DGRP would be the more obvious name, and RAL sounds a bit confusing. But you use RAL above for the population genomics. Would it be better to leave DGRP here and above, and switch to DPGP3-ZI for the other ones?</w:t>
      </w:r>
    </w:p>
  </w:comment>
  <w:comment w:id="7" w:author="Reuter, Max" w:date="2019-02-17T17:13:00Z" w:initials="RM">
    <w:p w14:paraId="0B80EE2A" w14:textId="77777777" w:rsidR="003A5D4D" w:rsidRDefault="003A5D4D" w:rsidP="003A5D4D">
      <w:pPr>
        <w:pStyle w:val="CommentText"/>
      </w:pPr>
      <w:r>
        <w:rPr>
          <w:rStyle w:val="CommentReference"/>
        </w:rPr>
        <w:annotationRef/>
      </w:r>
      <w:r>
        <w:t>This was added only in the cross, they were not treated before crossing? OK if you collected offspring from each cross separately. Was there only one generation of treatment?</w:t>
      </w:r>
    </w:p>
  </w:comment>
  <w:comment w:id="14" w:author="Reuter, Max" w:date="2019-02-17T17:38:00Z" w:initials="RM">
    <w:p w14:paraId="6C3D7D59" w14:textId="77777777" w:rsidR="003A5D4D" w:rsidRDefault="003A5D4D" w:rsidP="003A5D4D">
      <w:pPr>
        <w:pStyle w:val="CommentText"/>
      </w:pPr>
      <w:r>
        <w:rPr>
          <w:rStyle w:val="CommentReference"/>
        </w:rPr>
        <w:annotationRef/>
      </w:r>
      <w:r>
        <w:t>I suggest we cut this. Re-write to say that we work form the lines we extracted for genotyping.</w:t>
      </w:r>
    </w:p>
  </w:comment>
  <w:comment w:id="15" w:author="Reuter, Max" w:date="2019-02-17T17:41:00Z" w:initials="RM">
    <w:p w14:paraId="0DFEB31A" w14:textId="77777777" w:rsidR="003A5D4D" w:rsidRDefault="003A5D4D" w:rsidP="003A5D4D">
      <w:pPr>
        <w:pStyle w:val="CommentText"/>
      </w:pPr>
      <w:r>
        <w:rPr>
          <w:rStyle w:val="CommentReference"/>
        </w:rPr>
        <w:annotationRef/>
      </w:r>
      <w:r>
        <w:t>This is also repetition. Have a look how the strain is called in other papers and then use that. This needs to be shorter.</w:t>
      </w:r>
    </w:p>
  </w:comment>
  <w:comment w:id="16" w:author="Microsoft Office User" w:date="2019-05-29T17:09:00Z" w:initials="MOU">
    <w:p w14:paraId="7F2991FB" w14:textId="77777777" w:rsidR="003A5D4D" w:rsidRDefault="003A5D4D" w:rsidP="003A5D4D">
      <w:pPr>
        <w:pStyle w:val="CommentText"/>
      </w:pPr>
      <w:r>
        <w:rPr>
          <w:rStyle w:val="CommentReference"/>
        </w:rPr>
        <w:annotationRef/>
      </w:r>
      <w:r>
        <w:t>The line currently in the lab and in the later fitness assay crosses has the balancer TM6B. Is this the same as used before?</w:t>
      </w:r>
    </w:p>
  </w:comment>
  <w:comment w:id="17" w:author="Reuter, Max" w:date="2019-02-17T17:42:00Z" w:initials="RM">
    <w:p w14:paraId="78D24A75" w14:textId="77777777" w:rsidR="003A5D4D" w:rsidRDefault="003A5D4D" w:rsidP="003A5D4D">
      <w:pPr>
        <w:pStyle w:val="CommentText"/>
      </w:pPr>
      <w:r>
        <w:rPr>
          <w:rStyle w:val="CommentReference"/>
        </w:rPr>
        <w:annotationRef/>
      </w:r>
      <w:r>
        <w:t>Is this with respect to the chromosome or the entire genome?</w:t>
      </w:r>
    </w:p>
  </w:comment>
  <w:comment w:id="18" w:author="Reuter, Max" w:date="2019-02-17T18:07:00Z" w:initials="RM">
    <w:p w14:paraId="367F6982" w14:textId="77777777" w:rsidR="003A5D4D" w:rsidRDefault="003A5D4D" w:rsidP="003A5D4D">
      <w:pPr>
        <w:pStyle w:val="CommentText"/>
      </w:pPr>
      <w:r>
        <w:rPr>
          <w:rStyle w:val="CommentReference"/>
        </w:rPr>
        <w:annotationRef/>
      </w:r>
      <w:r>
        <w:t>No, were used to establish stable allelic lines. how many of them, 1 pair?</w:t>
      </w:r>
    </w:p>
  </w:comment>
  <w:comment w:id="24" w:author="Reuter, Max" w:date="2019-01-28T17:54:00Z" w:initials="RM">
    <w:p w14:paraId="50FF7592" w14:textId="77777777" w:rsidR="003A5D4D" w:rsidRDefault="003A5D4D" w:rsidP="003A5D4D">
      <w:pPr>
        <w:pStyle w:val="CommentText"/>
      </w:pPr>
      <w:r>
        <w:rPr>
          <w:rStyle w:val="CommentReference"/>
        </w:rPr>
        <w:annotationRef/>
      </w:r>
      <w:r>
        <w:t>I think we need to explore and digest that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3647B" w15:done="0"/>
  <w15:commentEx w15:paraId="21927A35" w15:done="0"/>
  <w15:commentEx w15:paraId="0B670D96" w15:done="0"/>
  <w15:commentEx w15:paraId="0B80EE2A" w15:done="0"/>
  <w15:commentEx w15:paraId="6C3D7D59" w15:done="0"/>
  <w15:commentEx w15:paraId="0DFEB31A" w15:done="0"/>
  <w15:commentEx w15:paraId="7F2991FB" w15:done="0"/>
  <w15:commentEx w15:paraId="78D24A75" w15:done="0"/>
  <w15:commentEx w15:paraId="367F6982" w15:done="0"/>
  <w15:commentEx w15:paraId="50FF75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3647B" w16cid:durableId="2012BD43"/>
  <w16cid:commentId w16cid:paraId="21927A35" w16cid:durableId="20141274"/>
  <w16cid:commentId w16cid:paraId="0B670D96" w16cid:durableId="20141300"/>
  <w16cid:commentId w16cid:paraId="0B80EE2A" w16cid:durableId="201414A1"/>
  <w16cid:commentId w16cid:paraId="6C3D7D59" w16cid:durableId="20141A98"/>
  <w16cid:commentId w16cid:paraId="0DFEB31A" w16cid:durableId="20141B44"/>
  <w16cid:commentId w16cid:paraId="7F2991FB" w16cid:durableId="20993B56"/>
  <w16cid:commentId w16cid:paraId="78D24A75" w16cid:durableId="20141B98"/>
  <w16cid:commentId w16cid:paraId="367F6982" w16cid:durableId="20142144"/>
  <w16cid:commentId w16cid:paraId="50FF7592" w16cid:durableId="20169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uter, Max">
    <w15:presenceInfo w15:providerId="AD" w15:userId="S::ucbtmre@ucl.ac.uk::fc12446e-dc9e-4088-92a0-0e1830ab013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4D"/>
    <w:rsid w:val="000A0C16"/>
    <w:rsid w:val="000C75E4"/>
    <w:rsid w:val="003A5D4D"/>
    <w:rsid w:val="00AF1290"/>
    <w:rsid w:val="00C01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E4D51D"/>
  <w15:chartTrackingRefBased/>
  <w15:docId w15:val="{A1236230-DA1C-D848-9A96-02D87841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3A5D4D"/>
    <w:rPr>
      <w:rFonts w:ascii="Calibri" w:eastAsia="Yu Mincho" w:hAnsi="Calibri" w:cs="Times New Roman"/>
    </w:rPr>
  </w:style>
  <w:style w:type="paragraph" w:styleId="CommentText">
    <w:name w:val="annotation text"/>
    <w:basedOn w:val="Normal"/>
    <w:link w:val="CommentTextChar"/>
    <w:uiPriority w:val="99"/>
    <w:semiHidden/>
    <w:unhideWhenUsed/>
    <w:rsid w:val="003A5D4D"/>
    <w:rPr>
      <w:rFonts w:ascii="Calibri" w:eastAsia="Yu Mincho" w:hAnsi="Calibri" w:cs="Times New Roman"/>
    </w:rPr>
  </w:style>
  <w:style w:type="character" w:customStyle="1" w:styleId="CommentTextChar1">
    <w:name w:val="Comment Text Char1"/>
    <w:basedOn w:val="DefaultParagraphFont"/>
    <w:uiPriority w:val="99"/>
    <w:semiHidden/>
    <w:rsid w:val="003A5D4D"/>
    <w:rPr>
      <w:sz w:val="20"/>
      <w:szCs w:val="20"/>
    </w:rPr>
  </w:style>
  <w:style w:type="character" w:styleId="CommentReference">
    <w:name w:val="annotation reference"/>
    <w:basedOn w:val="DefaultParagraphFont"/>
    <w:uiPriority w:val="99"/>
    <w:semiHidden/>
    <w:unhideWhenUsed/>
    <w:rsid w:val="003A5D4D"/>
    <w:rPr>
      <w:sz w:val="16"/>
      <w:szCs w:val="16"/>
    </w:rPr>
  </w:style>
  <w:style w:type="paragraph" w:styleId="BalloonText">
    <w:name w:val="Balloon Text"/>
    <w:basedOn w:val="Normal"/>
    <w:link w:val="BalloonTextChar"/>
    <w:uiPriority w:val="99"/>
    <w:semiHidden/>
    <w:unhideWhenUsed/>
    <w:rsid w:val="003A5D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5D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7965</Words>
  <Characters>45403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2020-06-08T17:12:00Z</dcterms:created>
  <dcterms:modified xsi:type="dcterms:W3CDTF">2020-06-08T17:27:00Z</dcterms:modified>
</cp:coreProperties>
</file>